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BB55"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3CA068B9"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70DE4790" w14:textId="040440AB" w:rsidR="00156126" w:rsidRDefault="00156126" w:rsidP="00156126">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000000"/>
          <w:bdr w:val="none" w:sz="0" w:space="0" w:color="auto" w:frame="1"/>
        </w:rPr>
        <w:drawing>
          <wp:inline distT="0" distB="0" distL="0" distR="0" wp14:anchorId="073BF013" wp14:editId="67676115">
            <wp:extent cx="4564380" cy="2758440"/>
            <wp:effectExtent l="0" t="0" r="762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4380" cy="2758440"/>
                    </a:xfrm>
                    <a:prstGeom prst="rect">
                      <a:avLst/>
                    </a:prstGeom>
                    <a:noFill/>
                    <a:ln>
                      <a:noFill/>
                    </a:ln>
                  </pic:spPr>
                </pic:pic>
              </a:graphicData>
            </a:graphic>
          </wp:inline>
        </w:drawing>
      </w:r>
    </w:p>
    <w:p w14:paraId="1A6C4EA9"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481259DF"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030EADDC" w14:textId="77777777" w:rsidR="00156126" w:rsidRPr="00DD6FCC" w:rsidRDefault="00156126"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CZ3005 Artificial Intelligence</w:t>
      </w:r>
    </w:p>
    <w:p w14:paraId="65308F56" w14:textId="111032D1" w:rsidR="00156126" w:rsidRPr="00DD6FCC" w:rsidRDefault="00DD6FCC"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Assignment</w:t>
      </w:r>
      <w:r w:rsidR="00156126" w:rsidRPr="00DD6FCC">
        <w:rPr>
          <w:rFonts w:ascii="Times New Roman" w:eastAsia="Times New Roman" w:hAnsi="Times New Roman" w:cs="Times New Roman"/>
          <w:b/>
          <w:bCs/>
          <w:color w:val="000000"/>
          <w:sz w:val="44"/>
          <w:szCs w:val="44"/>
        </w:rPr>
        <w:t xml:space="preserve"> 1</w:t>
      </w:r>
    </w:p>
    <w:p w14:paraId="12F7BBDA" w14:textId="447BE7C9"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Lab Group: </w:t>
      </w:r>
      <w:r w:rsidR="00DD6FCC">
        <w:rPr>
          <w:rFonts w:ascii="Times New Roman" w:eastAsia="Times New Roman" w:hAnsi="Times New Roman" w:cs="Times New Roman"/>
          <w:color w:val="000000"/>
          <w:sz w:val="40"/>
          <w:szCs w:val="40"/>
        </w:rPr>
        <w:t>TS4</w:t>
      </w:r>
    </w:p>
    <w:p w14:paraId="44EE4A00"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0499B77F"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18214048"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p>
    <w:p w14:paraId="4EABC606"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b/>
          <w:bCs/>
          <w:color w:val="000000"/>
          <w:sz w:val="40"/>
          <w:szCs w:val="40"/>
        </w:rPr>
        <w:t>Team Members and Respective Contributions:</w:t>
      </w:r>
    </w:p>
    <w:p w14:paraId="2ED8B30A" w14:textId="0789C88D" w:rsidR="00156126" w:rsidRDefault="00156126" w:rsidP="00156126">
      <w:pPr>
        <w:spacing w:after="0" w:line="240" w:lineRule="auto"/>
        <w:jc w:val="center"/>
        <w:rPr>
          <w:rFonts w:ascii="Times New Roman" w:eastAsia="Times New Roman" w:hAnsi="Times New Roman" w:cs="Times New Roman"/>
          <w:color w:val="000000"/>
          <w:sz w:val="36"/>
          <w:szCs w:val="36"/>
        </w:rPr>
      </w:pPr>
      <w:r w:rsidRPr="00DD6FCC">
        <w:rPr>
          <w:rFonts w:ascii="Times New Roman" w:eastAsia="Times New Roman" w:hAnsi="Times New Roman" w:cs="Times New Roman"/>
          <w:color w:val="000000"/>
          <w:sz w:val="36"/>
          <w:szCs w:val="36"/>
        </w:rPr>
        <w:t xml:space="preserve">Zhu Weiji (U1922876G) </w:t>
      </w:r>
      <w:r w:rsidR="00440B09">
        <w:rPr>
          <w:rFonts w:ascii="Times New Roman" w:eastAsia="Times New Roman" w:hAnsi="Times New Roman" w:cs="Times New Roman"/>
          <w:color w:val="000000"/>
          <w:sz w:val="36"/>
          <w:szCs w:val="36"/>
        </w:rPr>
        <w:t>– All tasks</w:t>
      </w:r>
    </w:p>
    <w:p w14:paraId="29ECA5F0" w14:textId="77777777" w:rsidR="00DD6FCC" w:rsidRPr="00DD6FCC" w:rsidRDefault="00DD6FCC" w:rsidP="00156126">
      <w:pPr>
        <w:spacing w:after="0" w:line="240" w:lineRule="auto"/>
        <w:jc w:val="center"/>
        <w:rPr>
          <w:rFonts w:ascii="Times New Roman" w:eastAsia="Times New Roman" w:hAnsi="Times New Roman" w:cs="Times New Roman"/>
          <w:sz w:val="40"/>
          <w:szCs w:val="40"/>
        </w:rPr>
      </w:pPr>
    </w:p>
    <w:p w14:paraId="61979679" w14:textId="55068B31" w:rsidR="00156126" w:rsidRPr="00DD6FCC" w:rsidRDefault="00156126" w:rsidP="00DD6FCC">
      <w:pPr>
        <w:spacing w:after="0" w:line="240" w:lineRule="auto"/>
        <w:jc w:val="center"/>
        <w:rPr>
          <w:rFonts w:ascii="Times New Roman" w:eastAsia="Times New Roman" w:hAnsi="Times New Roman" w:cs="Times New Roman"/>
          <w:sz w:val="40"/>
          <w:szCs w:val="40"/>
        </w:rPr>
      </w:pPr>
      <w:r w:rsidRPr="00DD6FCC">
        <w:rPr>
          <w:rFonts w:ascii="Times New Roman" w:eastAsia="Times New Roman" w:hAnsi="Times New Roman" w:cs="Times New Roman"/>
          <w:color w:val="000000"/>
          <w:sz w:val="36"/>
          <w:szCs w:val="36"/>
        </w:rPr>
        <w:t>Muhammad Shafiq (</w:t>
      </w:r>
      <w:r w:rsidR="001E296C" w:rsidRPr="001E296C">
        <w:rPr>
          <w:rFonts w:ascii="Times New Roman" w:eastAsia="Times New Roman" w:hAnsi="Times New Roman" w:cs="Times New Roman"/>
          <w:color w:val="000000"/>
          <w:sz w:val="36"/>
          <w:szCs w:val="36"/>
        </w:rPr>
        <w:t>U1922134K</w:t>
      </w:r>
      <w:r w:rsidRPr="00DD6FCC">
        <w:rPr>
          <w:rFonts w:ascii="Times New Roman" w:eastAsia="Times New Roman" w:hAnsi="Times New Roman" w:cs="Times New Roman"/>
          <w:color w:val="000000"/>
          <w:sz w:val="36"/>
          <w:szCs w:val="36"/>
        </w:rPr>
        <w:t>) –</w:t>
      </w:r>
      <w:r w:rsidR="00440B09">
        <w:rPr>
          <w:rFonts w:ascii="Times New Roman" w:eastAsia="Times New Roman" w:hAnsi="Times New Roman" w:cs="Times New Roman"/>
          <w:color w:val="000000"/>
          <w:sz w:val="36"/>
          <w:szCs w:val="36"/>
        </w:rPr>
        <w:t xml:space="preserve"> All tasks</w:t>
      </w:r>
      <w:r w:rsidRPr="00DD6FCC">
        <w:rPr>
          <w:rFonts w:ascii="Times New Roman" w:eastAsia="Times New Roman" w:hAnsi="Times New Roman" w:cs="Times New Roman"/>
          <w:color w:val="000000"/>
          <w:sz w:val="36"/>
          <w:szCs w:val="36"/>
        </w:rPr>
        <w:t xml:space="preserve"> </w:t>
      </w:r>
    </w:p>
    <w:p w14:paraId="46B238BC" w14:textId="75284B78" w:rsidR="00156126" w:rsidRDefault="004962FA" w:rsidP="00440B09">
      <w:pPr>
        <w:pStyle w:val="Heading1"/>
      </w:pPr>
      <w:r>
        <w:lastRenderedPageBreak/>
        <w:t xml:space="preserve">1.1 </w:t>
      </w:r>
      <w:r w:rsidR="00156126">
        <w:t>Introduction</w:t>
      </w:r>
    </w:p>
    <w:p w14:paraId="79D183E7" w14:textId="51F1ED90" w:rsidR="003B0A92" w:rsidRDefault="002121F4">
      <w:r>
        <w:t xml:space="preserve">Graph traversal and </w:t>
      </w:r>
      <w:r w:rsidR="00D87E6C">
        <w:t>pathfinding are well studied problems with a large body of research. Standard algorithms such as BFS</w:t>
      </w:r>
      <w:r w:rsidR="00876E16">
        <w:t>, UCS</w:t>
      </w:r>
      <w:r w:rsidR="00D87E6C">
        <w:t xml:space="preserve"> and A* Search have good performance </w:t>
      </w:r>
      <w:r w:rsidR="00997262">
        <w:t xml:space="preserve">and are </w:t>
      </w:r>
      <w:r w:rsidR="0044333A">
        <w:t>complete.</w:t>
      </w:r>
    </w:p>
    <w:p w14:paraId="7BECAB4B" w14:textId="0DEDE548" w:rsidR="0004648D" w:rsidRDefault="00997262" w:rsidP="0004648D">
      <w:r>
        <w:t>Given that the</w:t>
      </w:r>
      <w:r w:rsidR="00354D78">
        <w:t xml:space="preserve"> entire network has been parsed and will not change during our analysis</w:t>
      </w:r>
      <w:r>
        <w:t xml:space="preserve">, we can define the environment of this problem as having the following properties: </w:t>
      </w:r>
      <w:r w:rsidRPr="00E1558D">
        <w:rPr>
          <w:i/>
          <w:iCs/>
        </w:rPr>
        <w:t>accessible</w:t>
      </w:r>
      <w:r>
        <w:t xml:space="preserve"> (f</w:t>
      </w:r>
      <w:r w:rsidRPr="00997262">
        <w:t xml:space="preserve">ully </w:t>
      </w:r>
      <w:r>
        <w:t>o</w:t>
      </w:r>
      <w:r w:rsidRPr="00997262">
        <w:t>bservable</w:t>
      </w:r>
      <w:r>
        <w:t xml:space="preserve">), </w:t>
      </w:r>
      <w:r w:rsidRPr="00E1558D">
        <w:rPr>
          <w:i/>
          <w:iCs/>
        </w:rPr>
        <w:t>deterministic</w:t>
      </w:r>
      <w:r>
        <w:t xml:space="preserve">, </w:t>
      </w:r>
      <w:r w:rsidRPr="00E1558D">
        <w:rPr>
          <w:i/>
          <w:iCs/>
        </w:rPr>
        <w:t>episodic</w:t>
      </w:r>
      <w:r>
        <w:t xml:space="preserve"> (non-sequential), </w:t>
      </w:r>
      <w:r w:rsidRPr="00E1558D">
        <w:rPr>
          <w:i/>
          <w:iCs/>
        </w:rPr>
        <w:t>static</w:t>
      </w:r>
      <w:r>
        <w:t xml:space="preserve"> and </w:t>
      </w:r>
      <w:r w:rsidRPr="00E1558D">
        <w:rPr>
          <w:i/>
          <w:iCs/>
        </w:rPr>
        <w:t>discrete</w:t>
      </w:r>
      <w:r>
        <w:t>.</w:t>
      </w:r>
      <w:r w:rsidR="00354D78">
        <w:t xml:space="preserve"> </w:t>
      </w:r>
      <w:r w:rsidR="002D7788">
        <w:t>E</w:t>
      </w:r>
      <w:r w:rsidR="00354D78">
        <w:t xml:space="preserve">dges have two properties – distance and energy cost. </w:t>
      </w:r>
      <w:r w:rsidR="00A9447D">
        <w:t>The objective is to</w:t>
      </w:r>
      <w:r w:rsidR="000A1B14">
        <w:t xml:space="preserve"> pathfind</w:t>
      </w:r>
      <w:r w:rsidR="00A9447D">
        <w:t xml:space="preserve"> </w:t>
      </w:r>
      <w:r w:rsidR="000A1B14">
        <w:t xml:space="preserve">for </w:t>
      </w:r>
      <w:r w:rsidR="00A9447D">
        <w:t xml:space="preserve">the </w:t>
      </w:r>
      <w:r w:rsidR="000A1B14">
        <w:t xml:space="preserve">shortest </w:t>
      </w:r>
      <w:r w:rsidR="00A9447D">
        <w:t xml:space="preserve">overall </w:t>
      </w:r>
      <w:r w:rsidR="000A1B14">
        <w:t>distance,</w:t>
      </w:r>
      <w:r w:rsidR="00A9447D">
        <w:t xml:space="preserve"> whilst </w:t>
      </w:r>
      <w:r w:rsidR="000A1B14">
        <w:t xml:space="preserve">checking </w:t>
      </w:r>
      <w:r w:rsidR="00A9447D">
        <w:t xml:space="preserve">to ensure that the </w:t>
      </w:r>
      <w:r w:rsidR="00E1558D">
        <w:t xml:space="preserve">energy cost </w:t>
      </w:r>
      <w:r w:rsidR="000A1B14">
        <w:t>constraint is not violated.</w:t>
      </w:r>
      <w:r w:rsidR="002D7788">
        <w:t xml:space="preserve"> This task is described in literature as a </w:t>
      </w:r>
      <w:r w:rsidR="002D7788" w:rsidRPr="00E1558D">
        <w:rPr>
          <w:i/>
          <w:iCs/>
        </w:rPr>
        <w:t>resource constrained shortest path problem.</w:t>
      </w:r>
    </w:p>
    <w:p w14:paraId="201DEDDC" w14:textId="4B7702F5" w:rsidR="0004648D" w:rsidRPr="00440B09" w:rsidRDefault="004962FA" w:rsidP="00440B09">
      <w:pPr>
        <w:pStyle w:val="Heading1"/>
      </w:pPr>
      <w:r w:rsidRPr="00440B09">
        <w:t xml:space="preserve">1.2 </w:t>
      </w:r>
      <w:r w:rsidR="0004648D" w:rsidRPr="00440B09">
        <w:t>Results</w:t>
      </w:r>
      <w:r w:rsidR="000A2FEF" w:rsidRPr="00440B09">
        <w:tab/>
      </w:r>
    </w:p>
    <w:p w14:paraId="0B7FB9EB" w14:textId="3EC27728" w:rsidR="000A2FEF" w:rsidRPr="00921987" w:rsidRDefault="000A2FEF" w:rsidP="000A2FEF">
      <w:pPr>
        <w:rPr>
          <w:b/>
          <w:bCs/>
          <w:sz w:val="20"/>
          <w:szCs w:val="20"/>
        </w:rPr>
      </w:pPr>
      <w:r w:rsidRPr="00921987">
        <w:rPr>
          <w:b/>
          <w:bCs/>
          <w:sz w:val="20"/>
          <w:szCs w:val="20"/>
        </w:rPr>
        <w:t>Task 1</w:t>
      </w:r>
    </w:p>
    <w:p w14:paraId="45621F49" w14:textId="0B2A109E" w:rsidR="000A2FEF" w:rsidRPr="00921987" w:rsidRDefault="000A2FEF" w:rsidP="000A2FEF">
      <w:pPr>
        <w:rPr>
          <w:sz w:val="20"/>
          <w:szCs w:val="20"/>
        </w:rPr>
      </w:pPr>
      <w:r w:rsidRPr="00921987">
        <w:rPr>
          <w:sz w:val="20"/>
          <w:szCs w:val="20"/>
        </w:rPr>
        <w:t>1-&gt;1363-&gt;1358-&gt;1357-&gt;1356-&gt;1276-&gt;1273-&gt;1277-&gt;1269-&gt;1267-&gt;1268-&gt;1284-&gt;1283-&gt;1282-&gt;1255-&gt;1253-&gt;1260-&gt;1259-&gt;1249-&gt;1246-&gt;963-&gt;964-&gt;962-&gt;1002-&gt;952-&gt;1000-&gt;998-&gt;994-&gt;995-&gt;996-&gt;987-&gt;988-&gt;979-&gt;980-&gt;969-&gt;977-&gt;989-&gt;990-&gt;991-&gt;2369-&gt;2366-&gt;2340-&gt;2338-&gt;2339-&gt;2333-&gt;2334-&gt;2329-&gt;2029-&gt;2027-&gt;2019-&gt;2022-&gt;2000-&gt;1996-&gt;1997-&gt;1993-&gt;1992-&gt;1989-&gt;1984-&gt;2001-&gt;1900-&gt;1875-&gt;1874-&gt;1965-&gt;1963-&gt;1964-&gt;1923-&gt;1944-&gt;1945-&gt;1938-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w:t>
      </w:r>
      <w:r w:rsidR="00383178" w:rsidRPr="00921987">
        <w:rPr>
          <w:sz w:val="20"/>
          <w:szCs w:val="20"/>
        </w:rPr>
        <w:t>50</w:t>
      </w:r>
    </w:p>
    <w:p w14:paraId="1D9F5984" w14:textId="07AADC4C" w:rsidR="000A2FEF" w:rsidRDefault="000A2FEF" w:rsidP="000A2FEF">
      <w:pPr>
        <w:rPr>
          <w:sz w:val="20"/>
          <w:szCs w:val="20"/>
        </w:rPr>
      </w:pPr>
      <w:r w:rsidRPr="00921987">
        <w:rPr>
          <w:sz w:val="20"/>
          <w:szCs w:val="20"/>
        </w:rPr>
        <w:t>Distance: 148648</w:t>
      </w:r>
      <w:r w:rsidR="00DD74EC" w:rsidRPr="00921987">
        <w:rPr>
          <w:sz w:val="20"/>
          <w:szCs w:val="20"/>
        </w:rPr>
        <w:t>.63</w:t>
      </w:r>
      <w:r w:rsidR="00FB60DC">
        <w:rPr>
          <w:sz w:val="20"/>
          <w:szCs w:val="20"/>
        </w:rPr>
        <w:t xml:space="preserve">, Iterations: </w:t>
      </w:r>
      <w:r w:rsidR="00FB60DC" w:rsidRPr="00FB60DC">
        <w:rPr>
          <w:sz w:val="20"/>
          <w:szCs w:val="20"/>
        </w:rPr>
        <w:t>32514</w:t>
      </w:r>
      <w:r w:rsidR="00FB60DC">
        <w:rPr>
          <w:sz w:val="20"/>
          <w:szCs w:val="20"/>
        </w:rPr>
        <w:t>, Time taken: 0.3364 seconds</w:t>
      </w:r>
    </w:p>
    <w:p w14:paraId="51263724" w14:textId="21DCE20B" w:rsidR="00285548" w:rsidRPr="00921987" w:rsidRDefault="00285548" w:rsidP="00285548">
      <w:pPr>
        <w:rPr>
          <w:b/>
          <w:bCs/>
          <w:sz w:val="20"/>
          <w:szCs w:val="20"/>
        </w:rPr>
      </w:pPr>
      <w:r w:rsidRPr="00921987">
        <w:rPr>
          <w:b/>
          <w:bCs/>
          <w:sz w:val="20"/>
          <w:szCs w:val="20"/>
        </w:rPr>
        <w:t>Task 2</w:t>
      </w:r>
    </w:p>
    <w:p w14:paraId="76ADE2E9" w14:textId="26B2C88D" w:rsidR="0004648D" w:rsidRPr="00921987" w:rsidRDefault="0004648D" w:rsidP="0004648D">
      <w:pPr>
        <w:rPr>
          <w:sz w:val="20"/>
          <w:szCs w:val="20"/>
        </w:rPr>
      </w:pPr>
      <w:r w:rsidRPr="00921987">
        <w:rPr>
          <w:sz w:val="20"/>
          <w:szCs w:val="20"/>
        </w:rPr>
        <w:t>1-&gt;1363-&gt;1358-&gt;1357-&gt;1356-&gt;1276-&gt;1273-&gt;1277-&gt;1269-&gt;1267-&gt;1268-&gt;1284-&gt;1283-&gt;1282-&gt;1255-&gt;1253-&gt;1260-&gt;1259-&gt;1249-&gt;1246-&gt;963-&gt;964-&gt;962-&gt;1002-&gt;952-&gt;1000-&gt;998-&gt;994-&gt;995-&gt;996-&gt;987-&gt;988-&gt;979-&gt;980-&gt;969-&gt;977-&gt;989-&gt;990-&gt;991-&gt;2465-&gt;2466-&gt;2384-&gt;2382-&gt;2385-&gt;2379-&gt;2380-&gt;2445-&gt;2444-&gt;2405-&gt;2406-&gt;2398-&gt;2395-&gt;2397-&gt;2142-&gt;2141-&gt;2125-&gt;2126-&gt;2082-&gt;2080-&gt;2071-&gt;1979-&gt;1975-&gt;1967-&gt;1966-&gt;1974-&gt;1973-&gt;1971-&gt;1970-&gt;1948-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w:t>
      </w:r>
      <w:r w:rsidR="00383178" w:rsidRPr="00921987">
        <w:rPr>
          <w:sz w:val="20"/>
          <w:szCs w:val="20"/>
        </w:rPr>
        <w:t>50</w:t>
      </w:r>
    </w:p>
    <w:p w14:paraId="01D962B0" w14:textId="3FB3D253" w:rsidR="00921987" w:rsidRPr="00921987" w:rsidRDefault="00285548" w:rsidP="00921987">
      <w:pPr>
        <w:rPr>
          <w:sz w:val="20"/>
          <w:szCs w:val="20"/>
        </w:rPr>
      </w:pPr>
      <w:r w:rsidRPr="00921987">
        <w:rPr>
          <w:sz w:val="20"/>
          <w:szCs w:val="20"/>
        </w:rPr>
        <w:t>Distance: 150335.55</w:t>
      </w:r>
      <w:r w:rsidR="00921987" w:rsidRPr="00921987">
        <w:rPr>
          <w:sz w:val="20"/>
          <w:szCs w:val="20"/>
        </w:rPr>
        <w:t>, Energy Cost: 259087</w:t>
      </w:r>
      <w:r w:rsidR="005D1972">
        <w:rPr>
          <w:sz w:val="20"/>
          <w:szCs w:val="20"/>
        </w:rPr>
        <w:t xml:space="preserve">, Iterations: </w:t>
      </w:r>
      <w:r w:rsidR="005D1972" w:rsidRPr="00086B54">
        <w:rPr>
          <w:sz w:val="20"/>
          <w:szCs w:val="20"/>
        </w:rPr>
        <w:t>16600000</w:t>
      </w:r>
      <w:r w:rsidR="005D1972">
        <w:rPr>
          <w:sz w:val="20"/>
          <w:szCs w:val="20"/>
        </w:rPr>
        <w:t>, Time taken: 119.09 seconds</w:t>
      </w:r>
    </w:p>
    <w:p w14:paraId="0654D31B" w14:textId="0BABAA6B" w:rsidR="00F05E17" w:rsidRPr="00921987" w:rsidRDefault="00F05E17" w:rsidP="00F05E17">
      <w:pPr>
        <w:rPr>
          <w:sz w:val="20"/>
          <w:szCs w:val="20"/>
        </w:rPr>
      </w:pPr>
      <w:r w:rsidRPr="00921987">
        <w:rPr>
          <w:b/>
          <w:bCs/>
          <w:sz w:val="20"/>
          <w:szCs w:val="20"/>
        </w:rPr>
        <w:t>Task 3</w:t>
      </w:r>
    </w:p>
    <w:p w14:paraId="7B502138" w14:textId="63E536DE" w:rsidR="00383178" w:rsidRPr="00921987" w:rsidRDefault="00383178" w:rsidP="00F05E17">
      <w:pPr>
        <w:rPr>
          <w:sz w:val="20"/>
          <w:szCs w:val="20"/>
        </w:rPr>
      </w:pPr>
      <w:r w:rsidRPr="00921987">
        <w:rPr>
          <w:sz w:val="20"/>
          <w:szCs w:val="20"/>
        </w:rPr>
        <w:t>1-&gt;1363-&gt;1358-&gt;1357-&gt;1356-&gt;1276-&gt;1273-&gt;1277-&gt;1269-&gt;1267-&gt;1268-&gt;1284-&gt;1283-&gt;1282-&gt;1255-&gt;1253-&gt;1260-&gt;1259-&gt;1249-&gt;1246-&gt;963-&gt;964-&gt;962-&gt;1002-&gt;952-&gt;1000-&gt;998-&gt;994-&gt;995-&gt;996-&gt;987-&gt;986-&gt;979-&gt;980-&gt;969-&gt;977-&gt;989-&gt;990-&gt;991-&gt;2369-&gt;2366-&gt;2340-&gt;2338-&gt;2339-&gt;2333-&gt;2334-&gt;2329-&gt;2029-&gt;2027-&gt;2019-&gt;2022-&gt;2000-&gt;1996-&gt;1997-&gt;1993-&gt;1992-&gt;1989-&gt;1984-&gt;2001-&gt;1900-&gt;1875-&gt;1874-&gt;1965-&gt;1963-&gt;1964-&gt;1923-&gt;1944-&gt;1945-&gt;1938-&gt;1937-&gt;1939-&gt;1935-&gt;1931-&gt;1934-&gt;1673-&gt;1675-&gt;1674-&gt;1837-&gt;1671-&gt;1828-&gt;1825-&gt;1817-&gt;1815-&gt;1634-&gt;1814-&gt;1813-&gt;1632-&gt;1631-&gt;1742-&gt;1741-&gt;1740-&gt;1739-&gt;1591-&gt;1689-&gt;1585-&gt;1584-&gt;1688-&gt;1579-&gt;1679-&gt;1677-&gt;104-&gt;5680-&gt;5418-&gt;5431-&gt;5425-&gt;5429-&gt;5426-&gt;5428-&gt;5434-&gt;5435-&gt;5433-&gt;5436-&gt;5398-&gt;5404-&gt;5402-&gt;5396-&gt;5395-&gt;5292-&gt;5282-&gt;5283-&gt;5284-&gt;5280-&gt;50</w:t>
      </w:r>
    </w:p>
    <w:p w14:paraId="37F36087" w14:textId="75386E2E" w:rsidR="005D1972" w:rsidRPr="00921987" w:rsidRDefault="00F05E17" w:rsidP="00F05E17">
      <w:pPr>
        <w:rPr>
          <w:sz w:val="20"/>
          <w:szCs w:val="20"/>
        </w:rPr>
      </w:pPr>
      <w:r w:rsidRPr="00921987">
        <w:rPr>
          <w:sz w:val="20"/>
          <w:szCs w:val="20"/>
        </w:rPr>
        <w:t xml:space="preserve">Distance: </w:t>
      </w:r>
      <w:r w:rsidR="00383178" w:rsidRPr="00921987">
        <w:rPr>
          <w:sz w:val="20"/>
          <w:szCs w:val="20"/>
        </w:rPr>
        <w:t>150784.61</w:t>
      </w:r>
      <w:r w:rsidR="00921987">
        <w:rPr>
          <w:sz w:val="20"/>
          <w:szCs w:val="20"/>
        </w:rPr>
        <w:t>,</w:t>
      </w:r>
      <w:r w:rsidR="00921987" w:rsidRPr="00921987">
        <w:rPr>
          <w:sz w:val="20"/>
          <w:szCs w:val="20"/>
        </w:rPr>
        <w:t xml:space="preserve"> Energy Cost: 287931</w:t>
      </w:r>
      <w:r w:rsidR="005D1972">
        <w:rPr>
          <w:sz w:val="20"/>
          <w:szCs w:val="20"/>
        </w:rPr>
        <w:t xml:space="preserve">, Iterations: </w:t>
      </w:r>
      <w:r w:rsidR="005D1972" w:rsidRPr="005D1972">
        <w:rPr>
          <w:sz w:val="20"/>
          <w:szCs w:val="20"/>
        </w:rPr>
        <w:t>7374</w:t>
      </w:r>
      <w:r w:rsidR="005D1972">
        <w:rPr>
          <w:sz w:val="20"/>
          <w:szCs w:val="20"/>
        </w:rPr>
        <w:t xml:space="preserve">, Time taken: 0.0118 seconds </w:t>
      </w:r>
    </w:p>
    <w:p w14:paraId="7743804A" w14:textId="7CCF743B" w:rsidR="00A9447D" w:rsidRDefault="004962FA" w:rsidP="00440B09">
      <w:pPr>
        <w:pStyle w:val="Heading1"/>
      </w:pPr>
      <w:r>
        <w:lastRenderedPageBreak/>
        <w:t xml:space="preserve">2.1 </w:t>
      </w:r>
      <w:r w:rsidR="00A9447D">
        <w:t>Uninformed Search</w:t>
      </w:r>
    </w:p>
    <w:p w14:paraId="5CF34CA0" w14:textId="52197300" w:rsidR="00B6799C" w:rsidRPr="00B6799C" w:rsidRDefault="00A9447D" w:rsidP="00B6799C">
      <w:r>
        <w:t xml:space="preserve">In tasks 1 and 2, uninformed search is used to determine the shortest path. </w:t>
      </w:r>
      <w:r w:rsidR="00D3644D">
        <w:t>For both tasks we can analyse the graph as a directed grap</w:t>
      </w:r>
      <w:r w:rsidR="00A02618">
        <w:t>h</w:t>
      </w:r>
      <w:r w:rsidR="00D3644D">
        <w:t xml:space="preserve"> since moving in reverse along the same edge doubles both distance and energy cost with no benefit.</w:t>
      </w:r>
      <w:r w:rsidR="00A02618">
        <w:t xml:space="preserve"> The graph may contain cycles.</w:t>
      </w:r>
      <w:r w:rsidR="00D3644D">
        <w:t xml:space="preserve"> </w:t>
      </w:r>
      <w:r>
        <w:t>We use</w:t>
      </w:r>
      <w:r w:rsidR="00876E16">
        <w:t xml:space="preserve"> UCS</w:t>
      </w:r>
      <w:r>
        <w:t xml:space="preserve"> to explore the graph</w:t>
      </w:r>
      <w:r w:rsidR="00D3644D">
        <w:t xml:space="preserve"> in task 1</w:t>
      </w:r>
      <w:r w:rsidR="00876E16">
        <w:t>.</w:t>
      </w:r>
    </w:p>
    <w:p w14:paraId="572806D6" w14:textId="1BA973B0" w:rsidR="004962FA" w:rsidRDefault="00E81742" w:rsidP="00733D1A">
      <w:pPr>
        <w:pStyle w:val="Heading2"/>
      </w:pPr>
      <w:r w:rsidRPr="00E81742">
        <w:t>Task 1</w:t>
      </w:r>
    </w:p>
    <w:tbl>
      <w:tblPr>
        <w:tblStyle w:val="TableGrid"/>
        <w:tblW w:w="0" w:type="auto"/>
        <w:tblLook w:val="04A0" w:firstRow="1" w:lastRow="0" w:firstColumn="1" w:lastColumn="0" w:noHBand="0" w:noVBand="1"/>
      </w:tblPr>
      <w:tblGrid>
        <w:gridCol w:w="4675"/>
        <w:gridCol w:w="4675"/>
      </w:tblGrid>
      <w:tr w:rsidR="00D3644D" w14:paraId="5903593B" w14:textId="77777777" w:rsidTr="00D3644D">
        <w:tc>
          <w:tcPr>
            <w:tcW w:w="4675" w:type="dxa"/>
          </w:tcPr>
          <w:p w14:paraId="5F6AFE72" w14:textId="77777777" w:rsidR="00D3644D" w:rsidRPr="00D3644D" w:rsidRDefault="00D3644D" w:rsidP="00D3644D">
            <w:pPr>
              <w:rPr>
                <w:b/>
                <w:bCs/>
              </w:rPr>
            </w:pPr>
            <w:r w:rsidRPr="00D3644D">
              <w:rPr>
                <w:b/>
                <w:bCs/>
              </w:rPr>
              <w:t>Time Complexity</w:t>
            </w:r>
          </w:p>
          <w:p w14:paraId="76795115" w14:textId="11950BF5" w:rsidR="00D3644D" w:rsidRPr="00D3644D" w:rsidRDefault="00D3644D" w:rsidP="00DD6FCC">
            <w:r>
              <w:t xml:space="preserve">Number of nodes </w:t>
            </w:r>
            <w:r w:rsidR="00E40A2A">
              <w:t>which have a shortest distance path to the target node than the starting node</w:t>
            </w:r>
          </w:p>
        </w:tc>
        <w:tc>
          <w:tcPr>
            <w:tcW w:w="4675" w:type="dxa"/>
          </w:tcPr>
          <w:p w14:paraId="215948B3" w14:textId="77777777" w:rsidR="00D3644D" w:rsidRDefault="00D3644D" w:rsidP="00DD6FCC">
            <w:pPr>
              <w:rPr>
                <w:b/>
                <w:bCs/>
              </w:rPr>
            </w:pPr>
            <w:r w:rsidRPr="00D3644D">
              <w:rPr>
                <w:b/>
                <w:bCs/>
              </w:rPr>
              <w:t>Space Complexity</w:t>
            </w:r>
          </w:p>
          <w:p w14:paraId="27288858" w14:textId="01BB60B0" w:rsidR="00D3644D" w:rsidRPr="00D3644D" w:rsidRDefault="00D3644D" w:rsidP="00DD6FCC">
            <w:r>
              <w:t>Same as time complexity</w:t>
            </w:r>
          </w:p>
        </w:tc>
      </w:tr>
      <w:tr w:rsidR="00D3644D" w14:paraId="0BFE6A37" w14:textId="77777777" w:rsidTr="00E40A2A">
        <w:trPr>
          <w:trHeight w:val="54"/>
        </w:trPr>
        <w:tc>
          <w:tcPr>
            <w:tcW w:w="4675" w:type="dxa"/>
          </w:tcPr>
          <w:p w14:paraId="36DB7C06" w14:textId="77777777" w:rsidR="00D3644D" w:rsidRPr="00D3644D" w:rsidRDefault="00D3644D" w:rsidP="00DD6FCC">
            <w:pPr>
              <w:rPr>
                <w:b/>
                <w:bCs/>
              </w:rPr>
            </w:pPr>
            <w:r w:rsidRPr="00D3644D">
              <w:rPr>
                <w:b/>
                <w:bCs/>
              </w:rPr>
              <w:t>Completeness</w:t>
            </w:r>
          </w:p>
          <w:p w14:paraId="70830E4A" w14:textId="104F77A5" w:rsidR="00D3644D" w:rsidRPr="00D3644D" w:rsidRDefault="00D3644D" w:rsidP="00DD6FCC">
            <w:r>
              <w:t>Yes</w:t>
            </w:r>
          </w:p>
        </w:tc>
        <w:tc>
          <w:tcPr>
            <w:tcW w:w="4675" w:type="dxa"/>
          </w:tcPr>
          <w:p w14:paraId="63B073D4" w14:textId="77777777" w:rsidR="00D3644D" w:rsidRDefault="00D3644D" w:rsidP="00DD6FCC">
            <w:pPr>
              <w:rPr>
                <w:b/>
                <w:bCs/>
              </w:rPr>
            </w:pPr>
            <w:r w:rsidRPr="00D3644D">
              <w:rPr>
                <w:b/>
                <w:bCs/>
              </w:rPr>
              <w:t>Optimality</w:t>
            </w:r>
          </w:p>
          <w:p w14:paraId="6EC80F43" w14:textId="767DF5EC" w:rsidR="00D3644D" w:rsidRPr="00D3644D" w:rsidRDefault="00D3644D" w:rsidP="00DD6FCC">
            <w:r w:rsidRPr="00D3644D">
              <w:t>Yes</w:t>
            </w:r>
          </w:p>
        </w:tc>
      </w:tr>
    </w:tbl>
    <w:p w14:paraId="4C25F4A1" w14:textId="77777777" w:rsidR="00D3644D" w:rsidRDefault="00D3644D" w:rsidP="0004648D">
      <w:pPr>
        <w:rPr>
          <w:sz w:val="20"/>
          <w:szCs w:val="20"/>
        </w:rPr>
      </w:pPr>
    </w:p>
    <w:p w14:paraId="031F79AF" w14:textId="0AE9F342" w:rsidR="00F56FB1" w:rsidRPr="00D3644D" w:rsidRDefault="00F56FB1" w:rsidP="0004648D">
      <w:pPr>
        <w:rPr>
          <w:b/>
          <w:bCs/>
          <w:sz w:val="20"/>
          <w:szCs w:val="20"/>
          <w:u w:val="single"/>
        </w:rPr>
      </w:pPr>
      <w:r w:rsidRPr="00D3644D">
        <w:rPr>
          <w:b/>
          <w:bCs/>
          <w:sz w:val="20"/>
          <w:szCs w:val="20"/>
          <w:u w:val="single"/>
        </w:rPr>
        <w:t>Empirical Analysis</w:t>
      </w:r>
    </w:p>
    <w:p w14:paraId="436F1D14" w14:textId="04E6B97F" w:rsidR="00D3644D" w:rsidRDefault="00933B9C" w:rsidP="0004648D">
      <w:pPr>
        <w:rPr>
          <w:sz w:val="20"/>
          <w:szCs w:val="20"/>
        </w:rPr>
      </w:pPr>
      <w:r>
        <w:rPr>
          <w:sz w:val="20"/>
          <w:szCs w:val="20"/>
        </w:rPr>
        <w:t xml:space="preserve">Number of nodes explored:  </w:t>
      </w:r>
      <w:r w:rsidRPr="00933B9C">
        <w:rPr>
          <w:sz w:val="20"/>
          <w:szCs w:val="20"/>
        </w:rPr>
        <w:t>32514</w:t>
      </w:r>
      <w:r w:rsidR="00D3644D">
        <w:rPr>
          <w:sz w:val="20"/>
          <w:szCs w:val="20"/>
        </w:rPr>
        <w:t xml:space="preserve"> nodes,</w:t>
      </w:r>
      <w:r w:rsidR="00885380" w:rsidRPr="00885380">
        <w:rPr>
          <w:sz w:val="20"/>
          <w:szCs w:val="20"/>
        </w:rPr>
        <w:t xml:space="preserve"> </w:t>
      </w:r>
      <w:r w:rsidR="00885380">
        <w:rPr>
          <w:sz w:val="20"/>
          <w:szCs w:val="20"/>
        </w:rPr>
        <w:t>V+E = 65028,</w:t>
      </w:r>
      <w:r w:rsidR="00D3644D">
        <w:rPr>
          <w:sz w:val="20"/>
          <w:szCs w:val="20"/>
        </w:rPr>
        <w:t xml:space="preserve"> Depth of answer: 131 nodes deep</w:t>
      </w:r>
    </w:p>
    <w:p w14:paraId="669145AA" w14:textId="4D801A89" w:rsidR="00440B09" w:rsidRDefault="00885380" w:rsidP="00440B09">
      <w:pPr>
        <w:ind w:firstLine="720"/>
        <w:rPr>
          <w:sz w:val="20"/>
          <w:szCs w:val="20"/>
        </w:rPr>
      </w:pPr>
      <w:r>
        <w:rPr>
          <w:sz w:val="20"/>
          <w:szCs w:val="20"/>
        </w:rPr>
        <w:t xml:space="preserve">Avg. branching factor of graph: b, </w:t>
      </w:r>
      <w:r w:rsidR="00440B09">
        <w:rPr>
          <w:sz w:val="20"/>
          <w:szCs w:val="20"/>
        </w:rPr>
        <w:t>Assuming b = 2,</w:t>
      </w:r>
    </w:p>
    <w:p w14:paraId="6D582F54" w14:textId="28862D55" w:rsidR="00D3644D" w:rsidRPr="000A09BE" w:rsidRDefault="00D3644D" w:rsidP="0004648D">
      <w:pPr>
        <w:rPr>
          <w:sz w:val="20"/>
          <w:szCs w:val="20"/>
        </w:rPr>
      </w:pPr>
      <w:r>
        <w:rPr>
          <w:sz w:val="20"/>
          <w:szCs w:val="20"/>
        </w:rPr>
        <w:t xml:space="preserve">Complexity of BFS for same depth = </w:t>
      </w:r>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d</m:t>
                </m:r>
              </m:sup>
            </m:sSup>
          </m:e>
        </m:d>
      </m:oMath>
      <w:r w:rsidR="001F4301">
        <w:rPr>
          <w:sz w:val="20"/>
          <w:szCs w:val="20"/>
        </w:rPr>
        <w:t xml:space="preserve"> = </w:t>
      </w:r>
      <m:oMath>
        <m:r>
          <w:rPr>
            <w:rFonts w:ascii="Cambria Math" w:hAnsi="Cambria Math"/>
            <w:sz w:val="20"/>
            <w:szCs w:val="20"/>
          </w:rPr>
          <m:t>2.72×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39</m:t>
            </m:r>
          </m:sup>
        </m:sSup>
      </m:oMath>
      <w:r w:rsidR="001F4301">
        <w:rPr>
          <w:sz w:val="20"/>
          <w:szCs w:val="20"/>
        </w:rPr>
        <w:t xml:space="preserve"> </w:t>
      </w:r>
    </w:p>
    <w:p w14:paraId="4C488CF5" w14:textId="3216144F" w:rsidR="00036FEB" w:rsidRPr="00036FEB" w:rsidRDefault="001F4301" w:rsidP="00036FEB">
      <w:pPr>
        <w:rPr>
          <w:sz w:val="20"/>
          <w:szCs w:val="20"/>
        </w:rPr>
      </w:pPr>
      <w:r>
        <w:rPr>
          <w:sz w:val="20"/>
          <w:szCs w:val="20"/>
        </w:rPr>
        <w:t>UCS performs ~</w:t>
      </w:r>
      <m:oMath>
        <m:r>
          <w:rPr>
            <w:rFonts w:ascii="Cambria Math" w:hAnsi="Cambria Math"/>
            <w:sz w:val="20"/>
            <w:szCs w:val="20"/>
          </w:rPr>
          <m:t>1.02×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33</m:t>
            </m:r>
          </m:sup>
        </m:sSup>
      </m:oMath>
      <w:r>
        <w:rPr>
          <w:sz w:val="20"/>
          <w:szCs w:val="20"/>
        </w:rPr>
        <w:t xml:space="preserve"> times better than BFS for this problem</w:t>
      </w:r>
    </w:p>
    <w:p w14:paraId="2CA041C0" w14:textId="110FB27B" w:rsidR="00E81742" w:rsidRDefault="00E81742" w:rsidP="00440B09">
      <w:pPr>
        <w:pStyle w:val="Heading2"/>
      </w:pPr>
      <w:r w:rsidRPr="00E81742">
        <w:t xml:space="preserve">Task </w:t>
      </w:r>
      <w:r>
        <w:t>2</w:t>
      </w:r>
    </w:p>
    <w:p w14:paraId="68E70668" w14:textId="3C25D81E" w:rsidR="00E81742" w:rsidRDefault="00913718" w:rsidP="00E81742">
      <w:r>
        <w:t xml:space="preserve">When optimising only for shortest distance, </w:t>
      </w:r>
      <w:r w:rsidR="00E81742">
        <w:t xml:space="preserve">UCS performs well because the nodes at the frontier are guaranteed to have the shortest distance from the starting node. Thus, only one path needs to be cached for each node and nodes are explored at most once, minimising both time and space complexity. In the worst case, all nodes (vertexes) and edges are traversed once, for </w:t>
      </w:r>
      <m:oMath>
        <m:r>
          <w:rPr>
            <w:rFonts w:ascii="Cambria Math" w:hAnsi="Cambria Math"/>
          </w:rPr>
          <m:t>O</m:t>
        </m:r>
        <m:d>
          <m:dPr>
            <m:ctrlPr>
              <w:rPr>
                <w:rFonts w:ascii="Cambria Math" w:hAnsi="Cambria Math"/>
                <w:i/>
              </w:rPr>
            </m:ctrlPr>
          </m:dPr>
          <m:e>
            <m:r>
              <w:rPr>
                <w:rFonts w:ascii="Cambria Math" w:hAnsi="Cambria Math"/>
              </w:rPr>
              <m:t>V+E</m:t>
            </m:r>
          </m:e>
        </m:d>
      </m:oMath>
      <w:r w:rsidR="00E81742">
        <w:t xml:space="preserve"> complexity.</w:t>
      </w:r>
    </w:p>
    <w:p w14:paraId="3DC5E81E" w14:textId="2A18F4E9" w:rsidR="00913718" w:rsidRDefault="00B6799C" w:rsidP="00E81742">
      <w:r>
        <w:t xml:space="preserve">However, </w:t>
      </w:r>
      <w:r w:rsidR="00883522">
        <w:t>this task requires the consideration</w:t>
      </w:r>
      <w:r>
        <w:t xml:space="preserve"> </w:t>
      </w:r>
      <w:r w:rsidR="000D3A2C">
        <w:t xml:space="preserve">of </w:t>
      </w:r>
      <w:r>
        <w:t>two resource</w:t>
      </w:r>
      <w:r w:rsidR="009F01F5">
        <w:t>s</w:t>
      </w:r>
      <w:r w:rsidR="00883522">
        <w:t>.</w:t>
      </w:r>
      <w:r w:rsidR="009F01F5">
        <w:t xml:space="preserve"> In this case, t</w:t>
      </w:r>
      <w:r w:rsidR="00913718">
        <w:t xml:space="preserve">he first exploration of a node might provide shortest overall distance but large energy cost. Therefore, nodes may </w:t>
      </w:r>
      <w:r w:rsidR="00883522">
        <w:t xml:space="preserve">have to </w:t>
      </w:r>
      <w:r w:rsidR="00913718">
        <w:t xml:space="preserve">be explored more than once, greatly increasing </w:t>
      </w:r>
      <w:r>
        <w:t xml:space="preserve">overall </w:t>
      </w:r>
      <w:r w:rsidR="00913718">
        <w:t>complexity.</w:t>
      </w:r>
      <w:r w:rsidR="00AF4884">
        <w:t xml:space="preserve"> </w:t>
      </w:r>
    </w:p>
    <w:p w14:paraId="1C4FAD2D" w14:textId="5F008C56" w:rsidR="00B6799C" w:rsidRDefault="00913718" w:rsidP="0004648D">
      <w:r>
        <w:t xml:space="preserve">Without consulting the literature, two possible solutions can be conceived heuristically. BFS to explore all possible paths to the target, or a UCS </w:t>
      </w:r>
      <w:r w:rsidR="00B6799C">
        <w:t xml:space="preserve">using an evaluation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i∈N</m:t>
        </m:r>
      </m:oMath>
      <w:r w:rsidR="00B6799C">
        <w:t xml:space="preserve"> (otherwise called best-first search)</w:t>
      </w:r>
      <w:r w:rsidR="00EE4CEC">
        <w:t xml:space="preserve">. </w:t>
      </w:r>
      <w:r w:rsidR="00A02A79">
        <w:t>For this variation, i</w:t>
      </w:r>
      <w:r w:rsidR="00B6799C">
        <w:t>nstead of using solely distance</w:t>
      </w:r>
      <w:r w:rsidR="00942DB7">
        <w:t xml:space="preserve"> to measure cost</w:t>
      </w:r>
      <w:r w:rsidR="001604E8">
        <w:t xml:space="preserve"> </w:t>
      </w:r>
      <w:r w:rsidR="00B6799C">
        <w:t>several cost functions can be combined to provide an overall cost, with weights assigned to each cost function (</w:t>
      </w:r>
      <w:r w:rsidR="00036FEB">
        <w:t xml:space="preserve">e.g., </w:t>
      </w:r>
      <w:r w:rsidR="00B6799C">
        <w:t>distance might be judged to be 2x as important as cost).</w:t>
      </w:r>
    </w:p>
    <w:p w14:paraId="5FD79AF7" w14:textId="77777777" w:rsidR="00EC0395" w:rsidRDefault="00EC0395" w:rsidP="0004648D">
      <w:pPr>
        <w:rPr>
          <w:b/>
          <w:bCs/>
        </w:rPr>
      </w:pPr>
      <w:r>
        <w:rPr>
          <w:b/>
          <w:bCs/>
        </w:rPr>
        <w:t>Best-First Search</w:t>
      </w:r>
    </w:p>
    <w:p w14:paraId="40CFD564" w14:textId="4CED63D6" w:rsidR="00E40A2A" w:rsidRDefault="00EC0395" w:rsidP="0004648D">
      <w:r>
        <w:t xml:space="preserve">By tuning the weights of the cost functions, we can optimise for either the best distance or best energy cost result. </w:t>
      </w:r>
    </w:p>
    <w:tbl>
      <w:tblPr>
        <w:tblStyle w:val="TableGrid"/>
        <w:tblW w:w="0" w:type="auto"/>
        <w:tblLook w:val="04A0" w:firstRow="1" w:lastRow="0" w:firstColumn="1" w:lastColumn="0" w:noHBand="0" w:noVBand="1"/>
      </w:tblPr>
      <w:tblGrid>
        <w:gridCol w:w="4675"/>
        <w:gridCol w:w="4675"/>
      </w:tblGrid>
      <w:tr w:rsidR="00E40A2A" w14:paraId="5C3230A3" w14:textId="77777777" w:rsidTr="00731C61">
        <w:tc>
          <w:tcPr>
            <w:tcW w:w="4675" w:type="dxa"/>
          </w:tcPr>
          <w:p w14:paraId="6623ADFA" w14:textId="77777777" w:rsidR="00E40A2A" w:rsidRPr="00D3644D" w:rsidRDefault="00E40A2A" w:rsidP="00731C61">
            <w:pPr>
              <w:rPr>
                <w:b/>
                <w:bCs/>
              </w:rPr>
            </w:pPr>
            <w:r w:rsidRPr="00D3644D">
              <w:rPr>
                <w:b/>
                <w:bCs/>
              </w:rPr>
              <w:t>Time Complexity</w:t>
            </w:r>
          </w:p>
          <w:p w14:paraId="01D63D85" w14:textId="746E1583" w:rsidR="00E40A2A" w:rsidRPr="00D3644D" w:rsidRDefault="00E40A2A" w:rsidP="00731C61">
            <w:r>
              <w:t>Number of nodes with cost &lt;= starting node</w:t>
            </w:r>
          </w:p>
        </w:tc>
        <w:tc>
          <w:tcPr>
            <w:tcW w:w="4675" w:type="dxa"/>
          </w:tcPr>
          <w:p w14:paraId="1302C7CC" w14:textId="77777777" w:rsidR="00E40A2A" w:rsidRDefault="00E40A2A" w:rsidP="00731C61">
            <w:pPr>
              <w:rPr>
                <w:b/>
                <w:bCs/>
              </w:rPr>
            </w:pPr>
            <w:r w:rsidRPr="00D3644D">
              <w:rPr>
                <w:b/>
                <w:bCs/>
              </w:rPr>
              <w:t>Space Complexity</w:t>
            </w:r>
          </w:p>
          <w:p w14:paraId="6CB7A497" w14:textId="77777777" w:rsidR="00E40A2A" w:rsidRPr="00D3644D" w:rsidRDefault="00E40A2A" w:rsidP="00731C61">
            <w:r>
              <w:t>Same as time complexity</w:t>
            </w:r>
          </w:p>
        </w:tc>
      </w:tr>
      <w:tr w:rsidR="00E40A2A" w14:paraId="466EAC69" w14:textId="77777777" w:rsidTr="00731C61">
        <w:trPr>
          <w:trHeight w:val="54"/>
        </w:trPr>
        <w:tc>
          <w:tcPr>
            <w:tcW w:w="4675" w:type="dxa"/>
          </w:tcPr>
          <w:p w14:paraId="0C80B9C1" w14:textId="77777777" w:rsidR="00E40A2A" w:rsidRPr="00D3644D" w:rsidRDefault="00E40A2A" w:rsidP="00731C61">
            <w:pPr>
              <w:rPr>
                <w:b/>
                <w:bCs/>
              </w:rPr>
            </w:pPr>
            <w:r w:rsidRPr="00D3644D">
              <w:rPr>
                <w:b/>
                <w:bCs/>
              </w:rPr>
              <w:t>Completeness</w:t>
            </w:r>
          </w:p>
          <w:p w14:paraId="0EAF6C01" w14:textId="77777777" w:rsidR="00FC5B30" w:rsidRDefault="00FC5B30" w:rsidP="00731C61">
            <w:r>
              <w:t xml:space="preserve">No. </w:t>
            </w:r>
          </w:p>
          <w:p w14:paraId="4162E11A" w14:textId="5D838EF4" w:rsidR="00E40A2A" w:rsidRPr="0031007A" w:rsidRDefault="0031007A" w:rsidP="00731C61">
            <w:pPr>
              <w:rPr>
                <w:vertAlign w:val="subscript"/>
              </w:rPr>
            </w:pPr>
            <w:r>
              <w:lastRenderedPageBreak/>
              <w:t xml:space="preserve">For </w:t>
            </w:r>
            <w:r w:rsidR="00FC5B30">
              <w:t xml:space="preserve">some graph with only one path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→…→n</m:t>
              </m:r>
            </m:oMath>
            <w:r w:rsidR="00FC5B30">
              <w:t xml:space="preserve">, 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FC5B30">
              <w:t xml:space="preserve"> are vertexes in the graph</w:t>
            </w:r>
            <w:r>
              <w:t xml:space="preserve">, if there are two paths that include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t xml:space="preserve"> – the correct path with lower energy cost and a path that will exceed the overall energy cost (wrong path), given a cost function that </w:t>
            </w:r>
            <w:r w:rsidR="003A47E0">
              <w:t>penalizes</w:t>
            </w:r>
            <w:r>
              <w:t xml:space="preserve"> distance, the wrong path will be chosen. Since all nodes are explored only </w:t>
            </w:r>
            <w:r w:rsidR="00733D1A">
              <w:t>once, the</w:t>
            </w:r>
            <w:r>
              <w:t xml:space="preserve"> </w:t>
            </w:r>
            <w:r w:rsidR="00BF32D3">
              <w:t>only valid</w:t>
            </w:r>
            <w:r>
              <w:t xml:space="preserve"> path </w:t>
            </w:r>
            <w:r w:rsidR="00BF32D3">
              <w:t xml:space="preserve">under the constraints </w:t>
            </w:r>
            <w:r>
              <w:t>will be discarded.</w:t>
            </w:r>
          </w:p>
        </w:tc>
        <w:tc>
          <w:tcPr>
            <w:tcW w:w="4675" w:type="dxa"/>
          </w:tcPr>
          <w:p w14:paraId="096280EF" w14:textId="77777777" w:rsidR="00E40A2A" w:rsidRDefault="00E40A2A" w:rsidP="00731C61">
            <w:pPr>
              <w:rPr>
                <w:b/>
                <w:bCs/>
              </w:rPr>
            </w:pPr>
            <w:r w:rsidRPr="00D3644D">
              <w:rPr>
                <w:b/>
                <w:bCs/>
              </w:rPr>
              <w:lastRenderedPageBreak/>
              <w:t>Optimality</w:t>
            </w:r>
          </w:p>
          <w:p w14:paraId="22F9062D" w14:textId="40DF9B26" w:rsidR="0031007A" w:rsidRPr="00D3644D" w:rsidRDefault="00FC5B30" w:rsidP="00731C61">
            <w:r>
              <w:lastRenderedPageBreak/>
              <w:t>No.</w:t>
            </w:r>
            <w:r w:rsidR="00676E5D">
              <w:t xml:space="preserve"> Optimal algorithms exist as a subset of complete algorithms. Since the algorithm is not complete, it is not optimal.</w:t>
            </w:r>
          </w:p>
        </w:tc>
      </w:tr>
    </w:tbl>
    <w:p w14:paraId="07A99D0D" w14:textId="7EA9ABF8" w:rsidR="005D1972" w:rsidRPr="005D1972" w:rsidRDefault="005D1972" w:rsidP="00EC0395">
      <w:pPr>
        <w:rPr>
          <w:sz w:val="20"/>
          <w:szCs w:val="20"/>
        </w:rPr>
      </w:pPr>
      <w:r>
        <w:rPr>
          <w:sz w:val="20"/>
          <w:szCs w:val="20"/>
        </w:rPr>
        <w:lastRenderedPageBreak/>
        <w:t xml:space="preserve">Number of nodes explored:  </w:t>
      </w:r>
      <w:r w:rsidRPr="00086B54">
        <w:rPr>
          <w:sz w:val="20"/>
          <w:szCs w:val="20"/>
        </w:rPr>
        <w:t>12616</w:t>
      </w:r>
      <w:r>
        <w:rPr>
          <w:sz w:val="20"/>
          <w:szCs w:val="20"/>
        </w:rPr>
        <w:t>/</w:t>
      </w:r>
      <w:r w:rsidRPr="00086B54">
        <w:rPr>
          <w:sz w:val="20"/>
          <w:szCs w:val="20"/>
        </w:rPr>
        <w:t>26084</w:t>
      </w:r>
      <w:r>
        <w:rPr>
          <w:sz w:val="20"/>
          <w:szCs w:val="20"/>
        </w:rPr>
        <w:t xml:space="preserve"> nodes, depending on parameter </w:t>
      </w:r>
    </w:p>
    <w:p w14:paraId="4DE5EBE6" w14:textId="0B02DB74" w:rsidR="00EC0395" w:rsidRDefault="00EC0395" w:rsidP="00EC0395">
      <w:pPr>
        <w:rPr>
          <w:b/>
          <w:bCs/>
        </w:rPr>
      </w:pPr>
      <w:r>
        <w:rPr>
          <w:b/>
          <w:bCs/>
        </w:rPr>
        <w:t>Breadth-First Search</w:t>
      </w:r>
    </w:p>
    <w:p w14:paraId="673D81B5" w14:textId="7B6CE71D" w:rsidR="00733D1A" w:rsidRDefault="00B6799C" w:rsidP="0004648D">
      <w:r>
        <w:t xml:space="preserve">As </w:t>
      </w:r>
      <w:r w:rsidR="00A02618">
        <w:t xml:space="preserve">analysed in Task 1, the complexity of BFS for this graph </w:t>
      </w:r>
      <w:r w:rsidR="00C37BC6">
        <w:t>would make a complete traversal of the graph infeasible</w:t>
      </w:r>
      <w:r w:rsidR="008A18FE">
        <w:t xml:space="preserve">. </w:t>
      </w:r>
      <w:r w:rsidR="00733D1A">
        <w:t xml:space="preserve">By </w:t>
      </w:r>
      <w:r w:rsidR="002D7788">
        <w:t>providing some conditions for the traversal, we can limit the number of nodes explored.</w:t>
      </w:r>
    </w:p>
    <w:p w14:paraId="73F1443B" w14:textId="381E7473" w:rsidR="004962FA" w:rsidRPr="004962FA" w:rsidRDefault="00086B54" w:rsidP="0004648D">
      <w:pPr>
        <w:rPr>
          <w:sz w:val="20"/>
          <w:szCs w:val="20"/>
        </w:rPr>
      </w:pPr>
      <w:r>
        <w:rPr>
          <w:sz w:val="20"/>
          <w:szCs w:val="20"/>
        </w:rPr>
        <w:t xml:space="preserve">Number of nodes explored: </w:t>
      </w:r>
      <w:r w:rsidRPr="00086B54">
        <w:rPr>
          <w:sz w:val="20"/>
          <w:szCs w:val="20"/>
        </w:rPr>
        <w:t>16600000</w:t>
      </w:r>
      <w:r>
        <w:rPr>
          <w:sz w:val="20"/>
          <w:szCs w:val="20"/>
        </w:rPr>
        <w:t xml:space="preserve"> nodes</w:t>
      </w:r>
    </w:p>
    <w:p w14:paraId="57030654" w14:textId="794A3505" w:rsidR="00027A29" w:rsidRDefault="004962FA" w:rsidP="00086B54">
      <w:pPr>
        <w:pStyle w:val="Heading1"/>
      </w:pPr>
      <w:r>
        <w:t xml:space="preserve">2.2 </w:t>
      </w:r>
      <w:r w:rsidR="00027A29">
        <w:t>Informed Search</w:t>
      </w:r>
    </w:p>
    <w:p w14:paraId="442EC1F5" w14:textId="3E3AD14F" w:rsidR="00027A29" w:rsidRDefault="00027A29" w:rsidP="00027A29">
      <w:r>
        <w:t>In task 3, A* Search is used to determine the shortest path.</w:t>
      </w:r>
      <w:r w:rsidR="00BA2CD5">
        <w:t xml:space="preserve"> A*</w:t>
      </w:r>
      <w:r>
        <w:t xml:space="preserve"> </w:t>
      </w:r>
      <w:r w:rsidR="00BA2CD5">
        <w:t>is guaranteed to return the least-cost path from the start to the goal if the heuristic used is admissible</w:t>
      </w:r>
      <w:r w:rsidR="005E0470">
        <w:t xml:space="preserve">, whereby the heuristic will not </w:t>
      </w:r>
      <w:r w:rsidR="006D3B95">
        <w:t>overestimate</w:t>
      </w:r>
      <w:r w:rsidR="005E0470">
        <w:t xml:space="preserve"> the true cost (energy cost or distance) to the target</w:t>
      </w:r>
      <w:r w:rsidR="00BA2CD5">
        <w:t>.</w:t>
      </w:r>
    </w:p>
    <w:p w14:paraId="341E50E2" w14:textId="483EFC98" w:rsidR="005527A8" w:rsidRDefault="00BA2CD5" w:rsidP="00027A29">
      <w:r>
        <w:t xml:space="preserve">The </w:t>
      </w:r>
      <w:r w:rsidR="00A52FFC">
        <w:t>coordinates</w:t>
      </w:r>
      <w:r w:rsidR="00BA5744">
        <w:t xml:space="preserve"> of </w:t>
      </w:r>
      <w:r>
        <w:t>each vertex is given, as well as the distance</w:t>
      </w:r>
      <w:r w:rsidR="00BA5744">
        <w:t xml:space="preserve"> of an edge</w:t>
      </w:r>
      <w:r>
        <w:t>.</w:t>
      </w:r>
      <w:r w:rsidR="008F42CF">
        <w:t xml:space="preserve"> </w:t>
      </w:r>
      <w:r w:rsidR="003B52BC">
        <w:t>Therefore, we can create a heuristic to calculate the estimated distance cost of path to the target. However, as no other energy information is given, we cannot estimate the energy cost.</w:t>
      </w:r>
    </w:p>
    <w:p w14:paraId="0DE17775" w14:textId="68899D36" w:rsidR="005E0470" w:rsidRDefault="005E0470" w:rsidP="00027A29">
      <w:r>
        <w:t xml:space="preserve">We calculate the estimated </w:t>
      </w:r>
      <w:r w:rsidR="003B52BC">
        <w:t xml:space="preserve">distance </w:t>
      </w:r>
      <w:r>
        <w:t>to the target vertex with the equation</w:t>
      </w:r>
    </w:p>
    <w:p w14:paraId="669AC0F2" w14:textId="6C995765" w:rsidR="005527A8" w:rsidRPr="003E20AF" w:rsidRDefault="003E20AF" w:rsidP="00027A29">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14:paraId="76AC155E" w14:textId="3E5F02A1" w:rsidR="00732D72" w:rsidRPr="00732D72" w:rsidRDefault="005E0470" w:rsidP="00027A29">
      <w:r>
        <w:t xml:space="preserve">To derive a heuristic function, we can take the straight-line distance between two points. For </w:t>
      </w:r>
      <w:r w:rsidR="00C21154">
        <w:t>some</w:t>
      </w:r>
      <w:r w:rsidR="00732D72">
        <w:t xml:space="preserve"> vert</w:t>
      </w:r>
      <w:r w:rsidR="00C21154">
        <w:t xml:space="preserve">ices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sidR="00732D72">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732D72">
        <w:t xml:space="preserve"> is the next vertex and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732D72">
        <w:t xml:space="preserve"> is the goal,</w:t>
      </w:r>
    </w:p>
    <w:p w14:paraId="0E994576" w14:textId="0BE906E4" w:rsidR="009F089F" w:rsidRDefault="00EB3199" w:rsidP="00027A29">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=sqrt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 xml:space="preserve">) </m:t>
          </m:r>
        </m:oMath>
      </m:oMathPara>
    </w:p>
    <w:p w14:paraId="51B96C3C" w14:textId="2D7FA27D" w:rsidR="009F089F" w:rsidRPr="006D3B95" w:rsidRDefault="00732D72" w:rsidP="00027A29">
      <w:r>
        <w:t>The actual distance</w:t>
      </w:r>
      <w:r w:rsidR="00762B55">
        <w:t xml:space="preserve"> </w:t>
      </w:r>
      <m:oMath>
        <m:sSub>
          <m:sSubPr>
            <m:ctrlPr>
              <w:rPr>
                <w:rFonts w:ascii="Cambria Math" w:hAnsi="Cambria Math"/>
                <w:i/>
              </w:rPr>
            </m:ctrlPr>
          </m:sSubPr>
          <m:e>
            <m:r>
              <w:rPr>
                <w:rFonts w:ascii="Cambria Math" w:hAnsi="Cambria Math"/>
              </w:rPr>
              <m:t>d(p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oMath>
      <w:r w:rsidR="00762B55">
        <w:t xml:space="preserve"> is equal to</w:t>
      </w:r>
      <w:r>
        <w:t xml:space="preserve"> </w:t>
      </w:r>
      <m:oMath>
        <m:nary>
          <m:naryPr>
            <m:chr m:val="∑"/>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n+i+1</m:t>
                    </m:r>
                  </m:sub>
                </m:sSub>
              </m:e>
            </m:d>
          </m:e>
        </m:nary>
        <m:r>
          <w:rPr>
            <w:rFonts w:ascii="Cambria Math" w:hAnsi="Cambria Math"/>
          </w:rPr>
          <m:t xml:space="preserve">, </m:t>
        </m:r>
      </m:oMath>
      <w:r w:rsidR="006D3B95">
        <w:t xml:space="preserve">where </w:t>
      </w:r>
      <m:oMath>
        <m:r>
          <w:rPr>
            <w:rFonts w:ascii="Cambria Math" w:hAnsi="Cambria Math"/>
          </w:rPr>
          <m:t>k=</m:t>
        </m:r>
      </m:oMath>
      <w:r w:rsidR="006D3B95">
        <w:t xml:space="preserve"> </w:t>
      </w:r>
      <w:r w:rsidR="00762B55">
        <w:t>number of nodes on the shortest path to the goal</w:t>
      </w:r>
      <w:r w:rsidR="00C21154">
        <w:t xml:space="preserve"> and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oMath>
      <w:r w:rsidR="00C21154">
        <w:t xml:space="preserve"> is their true distance as given by the data.</w:t>
      </w:r>
    </w:p>
    <w:p w14:paraId="4F811FA9" w14:textId="6E735B20" w:rsidR="003B52BC" w:rsidRDefault="003B52BC" w:rsidP="00027A29">
      <w:r>
        <w:t xml:space="preserve">For A* to return the least-cost path, the heuristic function must never </w:t>
      </w:r>
      <w:r w:rsidR="006D3B95">
        <w:t xml:space="preserve">overestimate </w:t>
      </w:r>
      <w:r>
        <w:t>the actual distance</w:t>
      </w:r>
      <w:r w:rsidR="005C362E">
        <w:t xml:space="preserve"> (must be admissible)</w:t>
      </w:r>
      <w:r>
        <w:t>. Given that the heuristic calculates straight-line distance (the shortest path between two points)</w:t>
      </w:r>
      <w:r w:rsidR="006D3B95">
        <w:t xml:space="preserve"> </w:t>
      </w:r>
      <w:r>
        <w:t>while the actual</w:t>
      </w:r>
      <w:r w:rsidR="00011B58">
        <w:t xml:space="preserve"> path must follow along the edges and therefore covers a circuitous route, </w:t>
      </w:r>
      <w:r w:rsidR="009C5B6C">
        <w:t>the actual distance will always be larger than the estimated distance.</w:t>
      </w:r>
    </w:p>
    <w:p w14:paraId="03B3CFDD" w14:textId="29E7138C" w:rsidR="00BA2CD5" w:rsidRDefault="009C5B6C" w:rsidP="00027A29">
      <w:r>
        <w:t xml:space="preserve">Furthermore, when comparing the calculated straight-line distance between two vertices against the actual distances given </w:t>
      </w:r>
      <w:r w:rsidR="0091344D">
        <w:t xml:space="preserve">for each </w:t>
      </w:r>
      <w:r>
        <w:t>edge, the given distance is always equal to or larger than the calculated straight-line distance. (</w:t>
      </w:r>
      <w:r w:rsidR="0004648D" w:rsidRPr="0031007A">
        <w:rPr>
          <w:i/>
          <w:iCs/>
        </w:rPr>
        <w:t>M</w:t>
      </w:r>
      <w:r w:rsidRPr="0031007A">
        <w:rPr>
          <w:i/>
          <w:iCs/>
        </w:rPr>
        <w:t>ean</w:t>
      </w:r>
      <w:r w:rsidR="0031007A" w:rsidRPr="0031007A">
        <w:rPr>
          <w:i/>
          <w:iCs/>
        </w:rPr>
        <w:t xml:space="preserve"> difference</w:t>
      </w:r>
      <w:r w:rsidRPr="0031007A">
        <w:rPr>
          <w:i/>
          <w:iCs/>
        </w:rPr>
        <w:t>: 92.31,</w:t>
      </w:r>
      <w:r w:rsidR="0004648D" w:rsidRPr="0031007A">
        <w:rPr>
          <w:i/>
          <w:iCs/>
        </w:rPr>
        <w:t xml:space="preserve"> S</w:t>
      </w:r>
      <w:r w:rsidRPr="0031007A">
        <w:rPr>
          <w:i/>
          <w:iCs/>
        </w:rPr>
        <w:t xml:space="preserve">td </w:t>
      </w:r>
      <w:r w:rsidR="0004648D" w:rsidRPr="0031007A">
        <w:rPr>
          <w:i/>
          <w:iCs/>
        </w:rPr>
        <w:t>D</w:t>
      </w:r>
      <w:r w:rsidRPr="0031007A">
        <w:rPr>
          <w:i/>
          <w:iCs/>
        </w:rPr>
        <w:t>ev: 100.80, n=40.5%</w:t>
      </w:r>
      <w:r w:rsidRPr="0031007A">
        <w:t>.</w:t>
      </w:r>
      <w:r w:rsidR="001854DB" w:rsidRPr="0031007A">
        <w:rPr>
          <w:sz w:val="21"/>
          <w:szCs w:val="21"/>
        </w:rPr>
        <w:t xml:space="preserve"> </w:t>
      </w:r>
      <w:r w:rsidR="001854DB">
        <w:t>[</w:t>
      </w:r>
      <w:r w:rsidR="001E296C">
        <w:t>2</w:t>
      </w:r>
      <w:r w:rsidR="001854DB">
        <w:t>]</w:t>
      </w:r>
      <w:r>
        <w:t xml:space="preserve"> This discrepancy could be due to winding/curved roads, great-circle distance or other </w:t>
      </w:r>
      <w:r w:rsidR="0004648D">
        <w:t>factors)</w:t>
      </w:r>
      <w:r w:rsidR="0091344D">
        <w:t>.</w:t>
      </w:r>
      <w:r>
        <w:t xml:space="preserve"> However, the given distance is never smaller than the calculated distance. This is significant because if</w:t>
      </w:r>
      <w:r w:rsidR="0091344D">
        <w:t xml:space="preserve"> the calculated distance was </w:t>
      </w:r>
      <w:r w:rsidR="0091344D">
        <w:lastRenderedPageBreak/>
        <w:t xml:space="preserve">larger than the actual distance, then </w:t>
      </w:r>
      <m:oMath>
        <m:r>
          <w:rPr>
            <w:rFonts w:ascii="Cambria Math" w:hAnsi="Cambria Math"/>
          </w:rPr>
          <m:t>h</m:t>
        </m:r>
        <m:d>
          <m:dPr>
            <m:ctrlPr>
              <w:rPr>
                <w:rFonts w:ascii="Cambria Math" w:hAnsi="Cambria Math"/>
                <w:i/>
              </w:rPr>
            </m:ctrlPr>
          </m:dPr>
          <m:e>
            <m:r>
              <w:rPr>
                <w:rFonts w:ascii="Cambria Math" w:hAnsi="Cambria Math"/>
              </w:rPr>
              <m:t>n</m:t>
            </m:r>
          </m:e>
        </m:d>
      </m:oMath>
      <w:r w:rsidR="0091344D">
        <w:t xml:space="preserve"> could be larger than the actual straight-line distance for some routes.</w:t>
      </w:r>
      <w:r w:rsidR="007A4DA9">
        <w:t xml:space="preserve"> </w:t>
      </w:r>
    </w:p>
    <w:p w14:paraId="29377263" w14:textId="492639B4" w:rsidR="00F457F8" w:rsidRDefault="0091344D" w:rsidP="00027A29">
      <w:r>
        <w:t xml:space="preserve">Therefore, we can conclude that </w:t>
      </w:r>
      <m:oMath>
        <m:r>
          <w:rPr>
            <w:rFonts w:ascii="Cambria Math" w:hAnsi="Cambria Math"/>
          </w:rPr>
          <m:t>h(n)</m:t>
        </m:r>
      </m:oMath>
      <w:r>
        <w:t xml:space="preserve"> is admissible, and A* will return the </w:t>
      </w:r>
      <w:r w:rsidR="00201AE2">
        <w:t xml:space="preserve">shortest distance </w:t>
      </w:r>
      <w:r>
        <w:t>path.</w:t>
      </w:r>
    </w:p>
    <w:p w14:paraId="6250C4F6" w14:textId="0A205838" w:rsidR="00726721" w:rsidRDefault="001854DB" w:rsidP="00027A29">
      <w:r>
        <w:t>In the event that</w:t>
      </w:r>
      <w:r w:rsidR="00201AE2">
        <w:t xml:space="preserve"> the shortest distance path exceeds the energy cost, we </w:t>
      </w:r>
      <w:r w:rsidR="00572104">
        <w:t>must</w:t>
      </w:r>
      <w:r w:rsidR="00201AE2">
        <w:t xml:space="preserve"> perform</w:t>
      </w:r>
      <w:r w:rsidR="00F457F8">
        <w:t xml:space="preserve"> backtracking search. For least distance path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F457F8">
        <w:t xml:space="preserve">, we begin uninformed search </w:t>
      </w:r>
      <w:r>
        <w:t xml:space="preserve">from a previous node </w:t>
      </w:r>
      <w:r w:rsidR="00F457F8">
        <w:t xml:space="preserve">to completely search the space for a path </w:t>
      </w:r>
      <w:r>
        <w:t xml:space="preserve">minimises distance </w:t>
      </w:r>
      <w:r w:rsidR="00F457F8">
        <w:t>and satisfies the energy cost constraint.</w:t>
      </w:r>
    </w:p>
    <w:tbl>
      <w:tblPr>
        <w:tblStyle w:val="TableGrid"/>
        <w:tblW w:w="0" w:type="auto"/>
        <w:tblLook w:val="04A0" w:firstRow="1" w:lastRow="0" w:firstColumn="1" w:lastColumn="0" w:noHBand="0" w:noVBand="1"/>
      </w:tblPr>
      <w:tblGrid>
        <w:gridCol w:w="4675"/>
        <w:gridCol w:w="4675"/>
      </w:tblGrid>
      <w:tr w:rsidR="00726721" w14:paraId="53788421" w14:textId="77777777" w:rsidTr="00661724">
        <w:tc>
          <w:tcPr>
            <w:tcW w:w="4675" w:type="dxa"/>
            <w:tcBorders>
              <w:top w:val="nil"/>
              <w:left w:val="nil"/>
              <w:bottom w:val="nil"/>
              <w:right w:val="nil"/>
            </w:tcBorders>
            <w:vAlign w:val="center"/>
          </w:tcPr>
          <w:p w14:paraId="72B4D72F" w14:textId="77777777" w:rsidR="00726721" w:rsidRDefault="00726721" w:rsidP="00661724">
            <w:pPr>
              <w:jc w:val="center"/>
            </w:pPr>
            <w:r>
              <w:rPr>
                <w:noProof/>
              </w:rPr>
              <w:drawing>
                <wp:inline distT="0" distB="0" distL="0" distR="0" wp14:anchorId="13F9E857" wp14:editId="4B234AF4">
                  <wp:extent cx="1927860" cy="115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060" cy="1164491"/>
                          </a:xfrm>
                          <a:prstGeom prst="rect">
                            <a:avLst/>
                          </a:prstGeom>
                          <a:noFill/>
                          <a:ln>
                            <a:noFill/>
                          </a:ln>
                        </pic:spPr>
                      </pic:pic>
                    </a:graphicData>
                  </a:graphic>
                </wp:inline>
              </w:drawing>
            </w:r>
          </w:p>
          <w:p w14:paraId="06D6031A" w14:textId="77777777" w:rsidR="00726721" w:rsidRDefault="00726721" w:rsidP="00661724">
            <w:pPr>
              <w:jc w:val="center"/>
              <w:rPr>
                <w:i/>
                <w:iCs/>
              </w:rPr>
            </w:pPr>
            <w:r w:rsidRPr="00661724">
              <w:rPr>
                <w:i/>
                <w:iCs/>
              </w:rPr>
              <w:t xml:space="preserve">Fig 1. Backtracking </w:t>
            </w:r>
            <w:r w:rsidR="00661724" w:rsidRPr="00661724">
              <w:rPr>
                <w:i/>
                <w:iCs/>
              </w:rPr>
              <w:t>Search</w:t>
            </w:r>
          </w:p>
          <w:p w14:paraId="23C1F608" w14:textId="358AF61D" w:rsidR="00661724" w:rsidRPr="00661724" w:rsidRDefault="00661724" w:rsidP="00661724">
            <w:pPr>
              <w:jc w:val="center"/>
              <w:rPr>
                <w:i/>
                <w:iCs/>
              </w:rPr>
            </w:pPr>
            <w:r>
              <w:rPr>
                <w:i/>
                <w:iCs/>
              </w:rPr>
              <w:t>The red path is the original least distance path, and the green path is the constraint satisfactory path</w:t>
            </w:r>
          </w:p>
        </w:tc>
        <w:tc>
          <w:tcPr>
            <w:tcW w:w="4675" w:type="dxa"/>
            <w:tcBorders>
              <w:top w:val="nil"/>
              <w:left w:val="nil"/>
              <w:bottom w:val="nil"/>
              <w:right w:val="nil"/>
            </w:tcBorders>
            <w:vAlign w:val="center"/>
          </w:tcPr>
          <w:p w14:paraId="6E0B179E" w14:textId="77777777" w:rsidR="00661724" w:rsidRDefault="00661724" w:rsidP="00661724">
            <w:r>
              <w:t xml:space="preserve">By beginning uninformed search from </w:t>
            </w:r>
            <m:oMath>
              <m:sSub>
                <m:sSubPr>
                  <m:ctrlPr>
                    <w:rPr>
                      <w:rFonts w:ascii="Cambria Math" w:hAnsi="Cambria Math"/>
                      <w:i/>
                    </w:rPr>
                  </m:ctrlPr>
                </m:sSubPr>
                <m:e>
                  <m:r>
                    <w:rPr>
                      <w:rFonts w:ascii="Cambria Math" w:hAnsi="Cambria Math"/>
                    </w:rPr>
                    <m:t>p</m:t>
                  </m:r>
                </m:e>
                <m:sub>
                  <m:r>
                    <w:rPr>
                      <w:rFonts w:ascii="Cambria Math" w:hAnsi="Cambria Math"/>
                    </w:rPr>
                    <m:t>t-2</m:t>
                  </m:r>
                </m:sub>
              </m:sSub>
            </m:oMath>
            <w:r>
              <w:t xml:space="preserve"> (the second last node), and propagating backwards if there is no solution, (start from the </w:t>
            </w:r>
            <m:oMath>
              <m:sSub>
                <m:sSubPr>
                  <m:ctrlPr>
                    <w:rPr>
                      <w:rFonts w:ascii="Cambria Math" w:hAnsi="Cambria Math"/>
                      <w:i/>
                    </w:rPr>
                  </m:ctrlPr>
                </m:sSubPr>
                <m:e>
                  <m:r>
                    <w:rPr>
                      <w:rFonts w:ascii="Cambria Math" w:hAnsi="Cambria Math"/>
                    </w:rPr>
                    <m:t>p</m:t>
                  </m:r>
                </m:e>
                <m:sub>
                  <m:r>
                    <w:rPr>
                      <w:rFonts w:ascii="Cambria Math" w:hAnsi="Cambria Math"/>
                    </w:rPr>
                    <m:t>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t-4</m:t>
                  </m:r>
                </m:sub>
              </m:sSub>
            </m:oMath>
            <w:r>
              <w:t xml:space="preserve"> etc.), we can iteratively propagate backwards until a valid solution is found.</w:t>
            </w:r>
          </w:p>
          <w:p w14:paraId="460F675E" w14:textId="77777777" w:rsidR="0004648D" w:rsidRDefault="0004648D" w:rsidP="00661724"/>
          <w:p w14:paraId="630860DA" w14:textId="76265390" w:rsidR="0004648D" w:rsidRPr="00661724" w:rsidRDefault="0004648D" w:rsidP="00661724">
            <w:r>
              <w:t xml:space="preserve">Since this solution retraces the same paths many times, </w:t>
            </w:r>
            <w:r w:rsidR="008F631C">
              <w:t xml:space="preserve">theoretically, </w:t>
            </w:r>
            <w:r>
              <w:t>memoising traversed paths will reduce the complexity of the overall solution.</w:t>
            </w:r>
          </w:p>
        </w:tc>
      </w:tr>
    </w:tbl>
    <w:p w14:paraId="6E37E1B9" w14:textId="77409488" w:rsidR="00726721" w:rsidRDefault="00726721" w:rsidP="00027A29"/>
    <w:p w14:paraId="038F2F47" w14:textId="2C646E4A" w:rsidR="008F631C" w:rsidRDefault="008F631C" w:rsidP="00027A29">
      <w:r>
        <w:t>The uninformed search used could be any algorithm from those previously mentioned, including Best-First search for optimal results. However, we implemented</w:t>
      </w:r>
      <w:r w:rsidR="00877A65">
        <w:t xml:space="preserve"> UCS using energy as the cost in order to really minimise the runtime of the overall algorithm.</w:t>
      </w:r>
      <w:r>
        <w:t xml:space="preserve"> </w:t>
      </w:r>
    </w:p>
    <w:tbl>
      <w:tblPr>
        <w:tblStyle w:val="TableGrid"/>
        <w:tblW w:w="0" w:type="auto"/>
        <w:tblLook w:val="04A0" w:firstRow="1" w:lastRow="0" w:firstColumn="1" w:lastColumn="0" w:noHBand="0" w:noVBand="1"/>
      </w:tblPr>
      <w:tblGrid>
        <w:gridCol w:w="4675"/>
        <w:gridCol w:w="4675"/>
      </w:tblGrid>
      <w:tr w:rsidR="00E46B70" w:rsidRPr="00D3644D" w14:paraId="30772A62" w14:textId="77777777" w:rsidTr="00C60108">
        <w:tc>
          <w:tcPr>
            <w:tcW w:w="4675" w:type="dxa"/>
          </w:tcPr>
          <w:p w14:paraId="49191E55" w14:textId="776A3E61" w:rsidR="00E46B70" w:rsidRDefault="00E46B70" w:rsidP="00C60108">
            <w:pPr>
              <w:rPr>
                <w:b/>
                <w:bCs/>
              </w:rPr>
            </w:pPr>
            <w:r w:rsidRPr="00D3644D">
              <w:rPr>
                <w:b/>
                <w:bCs/>
              </w:rPr>
              <w:t>Time Complexity</w:t>
            </w:r>
          </w:p>
          <w:p w14:paraId="41E80D58" w14:textId="51139276" w:rsidR="00D73F23" w:rsidRPr="00D73F23" w:rsidRDefault="001E296C" w:rsidP="00C60108">
            <w:r>
              <w:t>Generally,</w:t>
            </w:r>
            <w:r w:rsidR="00D73F23">
              <w:t xml:space="preserve"> the complexity of A* is exponential </w:t>
            </w:r>
            <w:proofErr w:type="spellStart"/>
            <w:r w:rsidR="00D73F23">
              <w:t>wrt</w:t>
            </w:r>
            <w:proofErr w:type="spellEnd"/>
            <w:r w:rsidR="00D73F23">
              <w:t xml:space="preserve"> depth of target node </w:t>
            </w:r>
            <m:oMath>
              <m:r>
                <w:rPr>
                  <w:rFonts w:ascii="Cambria Math" w:hAnsi="Cambria Math"/>
                </w:rPr>
                <m:t>d</m:t>
              </m:r>
            </m:oMath>
          </w:p>
          <w:p w14:paraId="0DFBEC1B" w14:textId="5428185D" w:rsidR="00D73F23" w:rsidRPr="00D73F23" w:rsidRDefault="00D73F23" w:rsidP="00C60108">
            <w:r>
              <w:t xml:space="preserve">The complexity of the backtracking search </w:t>
            </w:r>
            <w:ins w:id="0" w:author="#ZHU WEIJI#" w:date="2022-02-16T21:52:00Z">
              <w:r w:rsidR="00877A65">
                <w:t>f</w:t>
              </w:r>
            </w:ins>
            <w:ins w:id="1" w:author="#ZHU WEIJI#" w:date="2022-02-16T21:53:00Z">
              <w:r w:rsidR="00877A65">
                <w:t xml:space="preserve">rom branch-off point of A* path </w:t>
              </w:r>
            </w:ins>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is</w:t>
            </w:r>
          </w:p>
          <w:p w14:paraId="63AD7C6B" w14:textId="0D24D694" w:rsidR="00877A65" w:rsidRPr="00877A65" w:rsidRDefault="00D73F23" w:rsidP="00C60108">
            <m:oMath>
              <m:r>
                <w:rPr>
                  <w:rFonts w:ascii="Cambria Math" w:hAnsi="Cambria Math"/>
                </w:rPr>
                <m:t>(depth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×b)!</m:t>
              </m:r>
            </m:oMath>
            <w:r>
              <w:t>, where b is the average branching factor of the graph</w:t>
            </w:r>
          </w:p>
        </w:tc>
        <w:tc>
          <w:tcPr>
            <w:tcW w:w="4675" w:type="dxa"/>
          </w:tcPr>
          <w:p w14:paraId="118AF109" w14:textId="77777777" w:rsidR="00E46B70" w:rsidRDefault="00E46B70" w:rsidP="00C60108">
            <w:pPr>
              <w:rPr>
                <w:b/>
                <w:bCs/>
              </w:rPr>
            </w:pPr>
            <w:r w:rsidRPr="00D3644D">
              <w:rPr>
                <w:b/>
                <w:bCs/>
              </w:rPr>
              <w:t>Space Complexity</w:t>
            </w:r>
          </w:p>
          <w:p w14:paraId="1A4DA9C8" w14:textId="77777777" w:rsidR="00E46B70" w:rsidRPr="00D3644D" w:rsidRDefault="00E46B70" w:rsidP="00C60108">
            <w:r>
              <w:t>Same as time complexity</w:t>
            </w:r>
          </w:p>
        </w:tc>
      </w:tr>
      <w:tr w:rsidR="00E46B70" w:rsidRPr="00D3644D" w14:paraId="41E5DCF4" w14:textId="77777777" w:rsidTr="00C60108">
        <w:trPr>
          <w:trHeight w:val="54"/>
        </w:trPr>
        <w:tc>
          <w:tcPr>
            <w:tcW w:w="4675" w:type="dxa"/>
          </w:tcPr>
          <w:p w14:paraId="66A1CB70" w14:textId="77777777" w:rsidR="00E46B70" w:rsidRPr="00D3644D" w:rsidRDefault="00E46B70" w:rsidP="00C60108">
            <w:pPr>
              <w:rPr>
                <w:b/>
                <w:bCs/>
              </w:rPr>
            </w:pPr>
            <w:r w:rsidRPr="00D3644D">
              <w:rPr>
                <w:b/>
                <w:bCs/>
              </w:rPr>
              <w:t>Completeness</w:t>
            </w:r>
          </w:p>
          <w:p w14:paraId="68067FB8" w14:textId="40F657AF" w:rsidR="00E46B70" w:rsidRPr="00D3644D" w:rsidRDefault="00D73F23" w:rsidP="00C60108">
            <w:r>
              <w:t>Yes</w:t>
            </w:r>
            <w:r w:rsidR="001E296C">
              <w:t>, since UCS with energy cost is used as the backtracking search algorithm</w:t>
            </w:r>
          </w:p>
        </w:tc>
        <w:tc>
          <w:tcPr>
            <w:tcW w:w="4675" w:type="dxa"/>
          </w:tcPr>
          <w:p w14:paraId="5C5EB598" w14:textId="77777777" w:rsidR="00E46B70" w:rsidRDefault="00E46B70" w:rsidP="00C60108">
            <w:pPr>
              <w:rPr>
                <w:b/>
                <w:bCs/>
              </w:rPr>
            </w:pPr>
            <w:r w:rsidRPr="00D3644D">
              <w:rPr>
                <w:b/>
                <w:bCs/>
              </w:rPr>
              <w:t>Optimality</w:t>
            </w:r>
          </w:p>
          <w:p w14:paraId="38697CCF" w14:textId="4BA11313" w:rsidR="00E46B70" w:rsidRPr="00D3644D" w:rsidRDefault="001E296C" w:rsidP="00C60108">
            <w:r>
              <w:t>No. A* requires the heuristic to be both admissible and monotonic for an optimal solution.</w:t>
            </w:r>
          </w:p>
        </w:tc>
      </w:tr>
    </w:tbl>
    <w:p w14:paraId="1D27BF50" w14:textId="321FE1AD" w:rsidR="00E46B70" w:rsidRPr="00086B54" w:rsidRDefault="00E46B70" w:rsidP="00E46B70">
      <w:pPr>
        <w:rPr>
          <w:sz w:val="20"/>
          <w:szCs w:val="20"/>
        </w:rPr>
      </w:pPr>
      <w:r>
        <w:rPr>
          <w:sz w:val="20"/>
          <w:szCs w:val="20"/>
        </w:rPr>
        <w:t xml:space="preserve">Number of nodes explored:7374 </w:t>
      </w:r>
    </w:p>
    <w:p w14:paraId="77F98F8C" w14:textId="4831E524" w:rsidR="0091344D" w:rsidRDefault="00201AE2" w:rsidP="00027A29">
      <w:r>
        <w:t xml:space="preserve"> </w:t>
      </w:r>
    </w:p>
    <w:p w14:paraId="50CECFC6" w14:textId="3EA74B60" w:rsidR="008A18FE" w:rsidRDefault="008A18FE" w:rsidP="00027A29">
      <w:r>
        <w:rPr>
          <w:sz w:val="20"/>
          <w:szCs w:val="20"/>
        </w:rPr>
        <w:t>[</w:t>
      </w:r>
      <w:r w:rsidR="001E296C">
        <w:rPr>
          <w:sz w:val="20"/>
          <w:szCs w:val="20"/>
        </w:rPr>
        <w:t>1</w:t>
      </w:r>
      <w:r>
        <w:rPr>
          <w:sz w:val="20"/>
          <w:szCs w:val="20"/>
        </w:rPr>
        <w:t>] – Average number of node references</w:t>
      </w:r>
      <w:r w:rsidR="003F2FB2">
        <w:rPr>
          <w:sz w:val="20"/>
          <w:szCs w:val="20"/>
        </w:rPr>
        <w:t>, given in verify.py</w:t>
      </w:r>
    </w:p>
    <w:p w14:paraId="56F08ADC" w14:textId="0E6EACD8" w:rsidR="0091344D" w:rsidRDefault="0091344D" w:rsidP="00027A29">
      <w:r>
        <w:t>[</w:t>
      </w:r>
      <w:r w:rsidR="001E296C">
        <w:t>2</w:t>
      </w:r>
      <w:r>
        <w:t>] – Comparison between calculated distance and given distance is done in investigate_distance.py</w:t>
      </w:r>
    </w:p>
    <w:p w14:paraId="46E98A59" w14:textId="086D54CC" w:rsidR="00300333" w:rsidRDefault="00300333" w:rsidP="00027A29"/>
    <w:p w14:paraId="655ACF21" w14:textId="7A9FB15C" w:rsidR="00300333" w:rsidRPr="00027A29" w:rsidRDefault="00300333" w:rsidP="00027A29">
      <w:r>
        <w:t xml:space="preserve">GitHub repository for this problem: </w:t>
      </w:r>
      <w:r w:rsidRPr="00300333">
        <w:t>https://github.com/zhuweiji/jubilant-tribble</w:t>
      </w:r>
    </w:p>
    <w:sectPr w:rsidR="00300333" w:rsidRPr="000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U WEIJI#">
    <w15:presenceInfo w15:providerId="None" w15:userId="#ZHU WEI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26"/>
    <w:rsid w:val="00011B58"/>
    <w:rsid w:val="00027A29"/>
    <w:rsid w:val="00036FEB"/>
    <w:rsid w:val="0004648D"/>
    <w:rsid w:val="00086B54"/>
    <w:rsid w:val="000A09BE"/>
    <w:rsid w:val="000A1B14"/>
    <w:rsid w:val="000A2FEF"/>
    <w:rsid w:val="000D3A2C"/>
    <w:rsid w:val="00156126"/>
    <w:rsid w:val="001604E8"/>
    <w:rsid w:val="001854DB"/>
    <w:rsid w:val="001B186A"/>
    <w:rsid w:val="001E296C"/>
    <w:rsid w:val="001F4301"/>
    <w:rsid w:val="00201AE2"/>
    <w:rsid w:val="00204093"/>
    <w:rsid w:val="002121F4"/>
    <w:rsid w:val="00244A84"/>
    <w:rsid w:val="002563DA"/>
    <w:rsid w:val="00285548"/>
    <w:rsid w:val="002D7788"/>
    <w:rsid w:val="00300333"/>
    <w:rsid w:val="00304D33"/>
    <w:rsid w:val="0031007A"/>
    <w:rsid w:val="00354D78"/>
    <w:rsid w:val="00383178"/>
    <w:rsid w:val="003A47E0"/>
    <w:rsid w:val="003B0A92"/>
    <w:rsid w:val="003B52BC"/>
    <w:rsid w:val="003E20AF"/>
    <w:rsid w:val="003F2FB2"/>
    <w:rsid w:val="00440B09"/>
    <w:rsid w:val="0044333A"/>
    <w:rsid w:val="0045401C"/>
    <w:rsid w:val="0048352F"/>
    <w:rsid w:val="004962FA"/>
    <w:rsid w:val="004C394F"/>
    <w:rsid w:val="005307EA"/>
    <w:rsid w:val="00547767"/>
    <w:rsid w:val="005527A8"/>
    <w:rsid w:val="00572104"/>
    <w:rsid w:val="005C362E"/>
    <w:rsid w:val="005D1972"/>
    <w:rsid w:val="005E0470"/>
    <w:rsid w:val="00661724"/>
    <w:rsid w:val="00665798"/>
    <w:rsid w:val="00676E5D"/>
    <w:rsid w:val="006D09B6"/>
    <w:rsid w:val="006D3B95"/>
    <w:rsid w:val="00726721"/>
    <w:rsid w:val="00732D72"/>
    <w:rsid w:val="00733D1A"/>
    <w:rsid w:val="00762B55"/>
    <w:rsid w:val="007A4DA9"/>
    <w:rsid w:val="00876E16"/>
    <w:rsid w:val="00877A65"/>
    <w:rsid w:val="00883522"/>
    <w:rsid w:val="00885380"/>
    <w:rsid w:val="00897648"/>
    <w:rsid w:val="008A18FE"/>
    <w:rsid w:val="008E3307"/>
    <w:rsid w:val="008F42CF"/>
    <w:rsid w:val="008F631C"/>
    <w:rsid w:val="0091344D"/>
    <w:rsid w:val="00913718"/>
    <w:rsid w:val="00921987"/>
    <w:rsid w:val="00933B9C"/>
    <w:rsid w:val="00942DB7"/>
    <w:rsid w:val="0094628F"/>
    <w:rsid w:val="00997262"/>
    <w:rsid w:val="009C5B6C"/>
    <w:rsid w:val="009F01F5"/>
    <w:rsid w:val="009F089F"/>
    <w:rsid w:val="00A02618"/>
    <w:rsid w:val="00A02A79"/>
    <w:rsid w:val="00A52FFC"/>
    <w:rsid w:val="00A9447D"/>
    <w:rsid w:val="00AF4884"/>
    <w:rsid w:val="00B374D1"/>
    <w:rsid w:val="00B6799C"/>
    <w:rsid w:val="00BA2CD5"/>
    <w:rsid w:val="00BA5744"/>
    <w:rsid w:val="00BD464C"/>
    <w:rsid w:val="00BF32D3"/>
    <w:rsid w:val="00C21154"/>
    <w:rsid w:val="00C37BC6"/>
    <w:rsid w:val="00C54813"/>
    <w:rsid w:val="00D3644D"/>
    <w:rsid w:val="00D73F23"/>
    <w:rsid w:val="00D87E6C"/>
    <w:rsid w:val="00DD6FCC"/>
    <w:rsid w:val="00DD74EC"/>
    <w:rsid w:val="00E1558D"/>
    <w:rsid w:val="00E40A2A"/>
    <w:rsid w:val="00E46B70"/>
    <w:rsid w:val="00E50F8B"/>
    <w:rsid w:val="00E75BD2"/>
    <w:rsid w:val="00E81742"/>
    <w:rsid w:val="00EB3199"/>
    <w:rsid w:val="00EC0395"/>
    <w:rsid w:val="00EE4CEC"/>
    <w:rsid w:val="00F05E17"/>
    <w:rsid w:val="00F457F8"/>
    <w:rsid w:val="00F56FB1"/>
    <w:rsid w:val="00F66F27"/>
    <w:rsid w:val="00FB60DC"/>
    <w:rsid w:val="00FC5B30"/>
    <w:rsid w:val="00FE1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F94E"/>
  <w15:chartTrackingRefBased/>
  <w15:docId w15:val="{EA2EACF7-C720-47B6-9C9A-4B8DFDD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70"/>
    <w:pPr>
      <w:spacing w:line="256" w:lineRule="auto"/>
    </w:pPr>
    <w:rPr>
      <w:lang w:val="en-SG" w:eastAsia="zh-CN"/>
    </w:rPr>
  </w:style>
  <w:style w:type="paragraph" w:styleId="Heading1">
    <w:name w:val="heading 1"/>
    <w:basedOn w:val="Normal"/>
    <w:next w:val="Normal"/>
    <w:link w:val="Heading1Char"/>
    <w:uiPriority w:val="9"/>
    <w:qFormat/>
    <w:rsid w:val="0035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E6C"/>
    <w:rPr>
      <w:rFonts w:asciiTheme="majorHAnsi" w:eastAsiaTheme="majorEastAsia" w:hAnsiTheme="majorHAnsi" w:cstheme="majorBidi"/>
      <w:color w:val="2F5496" w:themeColor="accent1" w:themeShade="BF"/>
      <w:sz w:val="26"/>
      <w:szCs w:val="26"/>
      <w:lang w:val="en-SG" w:eastAsia="zh-CN"/>
    </w:rPr>
  </w:style>
  <w:style w:type="character" w:customStyle="1" w:styleId="Heading1Char">
    <w:name w:val="Heading 1 Char"/>
    <w:basedOn w:val="DefaultParagraphFont"/>
    <w:link w:val="Heading1"/>
    <w:uiPriority w:val="9"/>
    <w:rsid w:val="00354D78"/>
    <w:rPr>
      <w:rFonts w:asciiTheme="majorHAnsi" w:eastAsiaTheme="majorEastAsia" w:hAnsiTheme="majorHAnsi" w:cstheme="majorBidi"/>
      <w:color w:val="2F5496" w:themeColor="accent1" w:themeShade="BF"/>
      <w:sz w:val="32"/>
      <w:szCs w:val="32"/>
      <w:lang w:val="en-SG" w:eastAsia="zh-CN"/>
    </w:rPr>
  </w:style>
  <w:style w:type="character" w:styleId="PlaceholderText">
    <w:name w:val="Placeholder Text"/>
    <w:basedOn w:val="DefaultParagraphFont"/>
    <w:uiPriority w:val="99"/>
    <w:semiHidden/>
    <w:rsid w:val="003E20AF"/>
    <w:rPr>
      <w:color w:val="808080"/>
    </w:rPr>
  </w:style>
  <w:style w:type="table" w:styleId="TableGrid">
    <w:name w:val="Table Grid"/>
    <w:basedOn w:val="TableNormal"/>
    <w:uiPriority w:val="39"/>
    <w:rsid w:val="0072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1742"/>
    <w:rPr>
      <w:rFonts w:asciiTheme="majorHAnsi" w:eastAsiaTheme="majorEastAsia" w:hAnsiTheme="majorHAnsi" w:cstheme="majorBidi"/>
      <w:color w:val="1F3763" w:themeColor="accent1" w:themeShade="7F"/>
      <w:sz w:val="24"/>
      <w:szCs w:val="24"/>
      <w:lang w:val="en-SG" w:eastAsia="zh-CN"/>
    </w:rPr>
  </w:style>
  <w:style w:type="paragraph" w:styleId="Revision">
    <w:name w:val="Revision"/>
    <w:hidden/>
    <w:uiPriority w:val="99"/>
    <w:semiHidden/>
    <w:rsid w:val="00877A65"/>
    <w:pPr>
      <w:spacing w:after="0" w:line="240" w:lineRule="auto"/>
    </w:pPr>
    <w:rPr>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282">
      <w:bodyDiv w:val="1"/>
      <w:marLeft w:val="0"/>
      <w:marRight w:val="0"/>
      <w:marTop w:val="0"/>
      <w:marBottom w:val="0"/>
      <w:divBdr>
        <w:top w:val="none" w:sz="0" w:space="0" w:color="auto"/>
        <w:left w:val="none" w:sz="0" w:space="0" w:color="auto"/>
        <w:bottom w:val="none" w:sz="0" w:space="0" w:color="auto"/>
        <w:right w:val="none" w:sz="0" w:space="0" w:color="auto"/>
      </w:divBdr>
      <w:divsChild>
        <w:div w:id="192694411">
          <w:marLeft w:val="0"/>
          <w:marRight w:val="0"/>
          <w:marTop w:val="0"/>
          <w:marBottom w:val="0"/>
          <w:divBdr>
            <w:top w:val="none" w:sz="0" w:space="0" w:color="auto"/>
            <w:left w:val="none" w:sz="0" w:space="0" w:color="auto"/>
            <w:bottom w:val="none" w:sz="0" w:space="0" w:color="auto"/>
            <w:right w:val="none" w:sz="0" w:space="0" w:color="auto"/>
          </w:divBdr>
          <w:divsChild>
            <w:div w:id="10069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1745">
      <w:bodyDiv w:val="1"/>
      <w:marLeft w:val="0"/>
      <w:marRight w:val="0"/>
      <w:marTop w:val="0"/>
      <w:marBottom w:val="0"/>
      <w:divBdr>
        <w:top w:val="none" w:sz="0" w:space="0" w:color="auto"/>
        <w:left w:val="none" w:sz="0" w:space="0" w:color="auto"/>
        <w:bottom w:val="none" w:sz="0" w:space="0" w:color="auto"/>
        <w:right w:val="none" w:sz="0" w:space="0" w:color="auto"/>
      </w:divBdr>
    </w:div>
    <w:div w:id="1511993662">
      <w:bodyDiv w:val="1"/>
      <w:marLeft w:val="0"/>
      <w:marRight w:val="0"/>
      <w:marTop w:val="0"/>
      <w:marBottom w:val="0"/>
      <w:divBdr>
        <w:top w:val="none" w:sz="0" w:space="0" w:color="auto"/>
        <w:left w:val="none" w:sz="0" w:space="0" w:color="auto"/>
        <w:bottom w:val="none" w:sz="0" w:space="0" w:color="auto"/>
        <w:right w:val="none" w:sz="0" w:space="0" w:color="auto"/>
      </w:divBdr>
      <w:divsChild>
        <w:div w:id="1020859713">
          <w:marLeft w:val="0"/>
          <w:marRight w:val="0"/>
          <w:marTop w:val="0"/>
          <w:marBottom w:val="0"/>
          <w:divBdr>
            <w:top w:val="none" w:sz="0" w:space="0" w:color="auto"/>
            <w:left w:val="none" w:sz="0" w:space="0" w:color="auto"/>
            <w:bottom w:val="none" w:sz="0" w:space="0" w:color="auto"/>
            <w:right w:val="none" w:sz="0" w:space="0" w:color="auto"/>
          </w:divBdr>
          <w:divsChild>
            <w:div w:id="1273591202">
              <w:marLeft w:val="0"/>
              <w:marRight w:val="0"/>
              <w:marTop w:val="0"/>
              <w:marBottom w:val="0"/>
              <w:divBdr>
                <w:top w:val="none" w:sz="0" w:space="0" w:color="auto"/>
                <w:left w:val="none" w:sz="0" w:space="0" w:color="auto"/>
                <w:bottom w:val="none" w:sz="0" w:space="0" w:color="auto"/>
                <w:right w:val="none" w:sz="0" w:space="0" w:color="auto"/>
              </w:divBdr>
            </w:div>
            <w:div w:id="2137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5</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WEIJI#</dc:creator>
  <cp:keywords/>
  <dc:description/>
  <cp:lastModifiedBy>#ZHU WEIJI#</cp:lastModifiedBy>
  <cp:revision>47</cp:revision>
  <dcterms:created xsi:type="dcterms:W3CDTF">2022-02-09T08:05:00Z</dcterms:created>
  <dcterms:modified xsi:type="dcterms:W3CDTF">2022-02-16T14:28:00Z</dcterms:modified>
</cp:coreProperties>
</file>